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59FC" w:rsidRDefault="00F47E7F" w:rsidP="00F47E7F">
      <w:pPr>
        <w:pStyle w:val="Title"/>
      </w:pPr>
      <w:r>
        <w:t>TBRT Plist Navigator Research Report</w:t>
      </w:r>
    </w:p>
    <w:p w:rsidR="00F47E7F" w:rsidRDefault="00662F59" w:rsidP="00F47E7F">
      <w:pPr>
        <w:jc w:val="center"/>
        <w:rPr>
          <w:sz w:val="36"/>
          <w:szCs w:val="36"/>
        </w:rPr>
      </w:pPr>
      <w:r w:rsidRPr="00662F59">
        <w:rPr>
          <w:sz w:val="36"/>
          <w:szCs w:val="36"/>
        </w:rPr>
        <w:t xml:space="preserve">Project Contributors: </w:t>
      </w:r>
      <w:r w:rsidR="00F47E7F" w:rsidRPr="00662F59">
        <w:rPr>
          <w:sz w:val="36"/>
          <w:szCs w:val="36"/>
        </w:rPr>
        <w:t>Todd Chu, Blair Wolfinger, Ravi Jagannathan, Tom Pari</w:t>
      </w:r>
    </w:p>
    <w:p w:rsidR="00662F59" w:rsidRDefault="00662F59" w:rsidP="00F47E7F">
      <w:pPr>
        <w:jc w:val="center"/>
        <w:rPr>
          <w:sz w:val="36"/>
          <w:szCs w:val="36"/>
        </w:rPr>
      </w:pPr>
    </w:p>
    <w:p w:rsidR="00662F59" w:rsidRPr="00662F59" w:rsidRDefault="00662F59" w:rsidP="00F47E7F">
      <w:pPr>
        <w:jc w:val="center"/>
        <w:rPr>
          <w:sz w:val="36"/>
          <w:szCs w:val="36"/>
        </w:rPr>
      </w:pPr>
    </w:p>
    <w:p w:rsidR="00F47E7F" w:rsidRDefault="00F47E7F" w:rsidP="00F47E7F">
      <w:pPr>
        <w:jc w:val="center"/>
        <w:rPr>
          <w:b/>
          <w:bCs/>
          <w:i/>
          <w:iCs/>
        </w:rPr>
      </w:pPr>
      <w:r w:rsidRPr="00F47E7F">
        <w:rPr>
          <w:b/>
          <w:bCs/>
          <w:i/>
          <w:iCs/>
        </w:rPr>
        <w:t>Digital Forensics/NYU Poly</w:t>
      </w:r>
      <w:r w:rsidRPr="00F47E7F">
        <w:rPr>
          <w:b/>
          <w:bCs/>
          <w:i/>
          <w:iCs/>
        </w:rPr>
        <w:br/>
        <w:t>CS6963</w:t>
      </w:r>
    </w:p>
    <w:p w:rsidR="001F6855" w:rsidRPr="00F47E7F" w:rsidRDefault="001F6855" w:rsidP="00F47E7F">
      <w:pPr>
        <w:jc w:val="center"/>
      </w:pPr>
      <w:r>
        <w:rPr>
          <w:b/>
          <w:bCs/>
          <w:i/>
          <w:iCs/>
        </w:rPr>
        <w:t>Instructor Dr. Darren R. Hayes.</w:t>
      </w:r>
    </w:p>
    <w:p w:rsidR="00F47E7F" w:rsidRDefault="00F47E7F" w:rsidP="00F47E7F">
      <w:pPr>
        <w:jc w:val="center"/>
        <w:rPr>
          <w:b/>
          <w:bCs/>
          <w:i/>
          <w:iCs/>
        </w:rPr>
      </w:pPr>
      <w:r w:rsidRPr="00F47E7F">
        <w:rPr>
          <w:b/>
          <w:bCs/>
          <w:i/>
          <w:iCs/>
        </w:rPr>
        <w:t>Spring 2012</w:t>
      </w:r>
    </w:p>
    <w:p w:rsidR="00F47E7F" w:rsidRDefault="00F47E7F" w:rsidP="00F47E7F">
      <w:pPr>
        <w:jc w:val="center"/>
        <w:rPr>
          <w:bCs/>
          <w:iCs/>
        </w:rPr>
      </w:pPr>
    </w:p>
    <w:p w:rsidR="00F47E7F" w:rsidRDefault="00F47E7F">
      <w:pPr>
        <w:rPr>
          <w:bCs/>
          <w:iCs/>
        </w:rPr>
      </w:pPr>
      <w:r>
        <w:rPr>
          <w:bCs/>
          <w:iCs/>
        </w:rPr>
        <w:br w:type="page"/>
      </w:r>
    </w:p>
    <w:p w:rsidR="00F47E7F" w:rsidRPr="00AF378F" w:rsidRDefault="0034131C" w:rsidP="001475C0">
      <w:pPr>
        <w:pStyle w:val="Heading1"/>
        <w:rPr>
          <w:rFonts w:eastAsia="Batang" w:cstheme="minorHAnsi"/>
          <w:sz w:val="40"/>
          <w:szCs w:val="40"/>
        </w:rPr>
      </w:pPr>
      <w:r w:rsidRPr="00AF378F">
        <w:rPr>
          <w:rFonts w:eastAsia="Batang" w:cstheme="minorHAnsi"/>
          <w:sz w:val="40"/>
          <w:szCs w:val="40"/>
        </w:rPr>
        <w:lastRenderedPageBreak/>
        <w:t>Introduction</w:t>
      </w:r>
    </w:p>
    <w:p w:rsidR="0034131C" w:rsidRDefault="0034131C" w:rsidP="00F47E7F">
      <w:pPr>
        <w:rPr>
          <w:rFonts w:ascii="Arial" w:hAnsi="Arial" w:cs="Arial"/>
          <w:sz w:val="24"/>
          <w:szCs w:val="24"/>
        </w:rPr>
      </w:pPr>
      <w:r w:rsidRPr="0034131C">
        <w:rPr>
          <w:rFonts w:ascii="Arial" w:hAnsi="Arial" w:cs="Arial"/>
          <w:sz w:val="24"/>
          <w:szCs w:val="24"/>
        </w:rPr>
        <w:t>We heard through Prof. Hayes from Ryan</w:t>
      </w:r>
      <w:r>
        <w:rPr>
          <w:rFonts w:ascii="Arial" w:hAnsi="Arial" w:cs="Arial"/>
          <w:sz w:val="24"/>
          <w:szCs w:val="24"/>
        </w:rPr>
        <w:t xml:space="preserve"> Kubasiak of appleexaminaer.com</w:t>
      </w:r>
      <w:r w:rsidR="001475C0">
        <w:rPr>
          <w:rFonts w:ascii="Arial" w:hAnsi="Arial" w:cs="Arial"/>
          <w:sz w:val="24"/>
          <w:szCs w:val="24"/>
        </w:rPr>
        <w:t xml:space="preserve"> that there is a dire need</w:t>
      </w:r>
      <w:r w:rsidR="00662F59">
        <w:rPr>
          <w:rFonts w:ascii="Arial" w:hAnsi="Arial" w:cs="Arial"/>
          <w:sz w:val="24"/>
          <w:szCs w:val="24"/>
        </w:rPr>
        <w:t xml:space="preserve"> for a Windows application that can read the content of the binary plist file as it is in the encoded form and quite challenging to interpret for humans.  And the commercially available software is expensive.</w:t>
      </w:r>
    </w:p>
    <w:p w:rsidR="00662F59" w:rsidRDefault="00662F59" w:rsidP="00F47E7F">
      <w:pPr>
        <w:rPr>
          <w:rFonts w:ascii="Arial" w:hAnsi="Arial" w:cs="Arial"/>
          <w:sz w:val="24"/>
          <w:szCs w:val="24"/>
        </w:rPr>
      </w:pPr>
      <w:r>
        <w:rPr>
          <w:rFonts w:ascii="Arial" w:hAnsi="Arial" w:cs="Arial"/>
          <w:sz w:val="24"/>
          <w:szCs w:val="24"/>
        </w:rPr>
        <w:t xml:space="preserve">Hence, Prof. Hayes working with New York </w:t>
      </w:r>
      <w:r w:rsidR="00423F44">
        <w:rPr>
          <w:rFonts w:ascii="Arial" w:hAnsi="Arial" w:cs="Arial"/>
          <w:sz w:val="24"/>
          <w:szCs w:val="24"/>
        </w:rPr>
        <w:t xml:space="preserve">State </w:t>
      </w:r>
      <w:r>
        <w:rPr>
          <w:rFonts w:ascii="Arial" w:hAnsi="Arial" w:cs="Arial"/>
          <w:sz w:val="24"/>
          <w:szCs w:val="24"/>
        </w:rPr>
        <w:t xml:space="preserve">Police department identified the need for open source windows plist reader application as one of the </w:t>
      </w:r>
      <w:r w:rsidR="00AC03FD">
        <w:rPr>
          <w:rFonts w:ascii="Arial" w:hAnsi="Arial" w:cs="Arial"/>
          <w:sz w:val="24"/>
          <w:szCs w:val="24"/>
        </w:rPr>
        <w:t>opti</w:t>
      </w:r>
      <w:r w:rsidR="000C3941">
        <w:rPr>
          <w:rFonts w:ascii="Arial" w:hAnsi="Arial" w:cs="Arial"/>
          <w:sz w:val="24"/>
          <w:szCs w:val="24"/>
        </w:rPr>
        <w:t>o</w:t>
      </w:r>
      <w:r w:rsidR="00AC03FD">
        <w:rPr>
          <w:rFonts w:ascii="Arial" w:hAnsi="Arial" w:cs="Arial"/>
          <w:sz w:val="24"/>
          <w:szCs w:val="24"/>
        </w:rPr>
        <w:t xml:space="preserve">ns for the </w:t>
      </w:r>
      <w:r>
        <w:rPr>
          <w:rFonts w:ascii="Arial" w:hAnsi="Arial" w:cs="Arial"/>
          <w:sz w:val="24"/>
          <w:szCs w:val="24"/>
        </w:rPr>
        <w:t>course project.  We signed up for this project.</w:t>
      </w:r>
    </w:p>
    <w:p w:rsidR="00662F59" w:rsidRDefault="00C6578B" w:rsidP="00F47E7F">
      <w:pPr>
        <w:rPr>
          <w:rFonts w:ascii="Arial" w:hAnsi="Arial" w:cs="Arial"/>
          <w:sz w:val="24"/>
          <w:szCs w:val="24"/>
        </w:rPr>
      </w:pPr>
      <w:r>
        <w:rPr>
          <w:rFonts w:ascii="Arial" w:hAnsi="Arial" w:cs="Arial"/>
          <w:sz w:val="24"/>
          <w:szCs w:val="24"/>
        </w:rPr>
        <w:t>Our team took this seed proposal and combined it with the Digital Forensic concepts we learned in the course.</w:t>
      </w:r>
    </w:p>
    <w:p w:rsidR="00CC01CE" w:rsidRDefault="00141A5E" w:rsidP="00F47E7F">
      <w:pPr>
        <w:rPr>
          <w:rFonts w:ascii="Arial" w:hAnsi="Arial" w:cs="Arial"/>
          <w:sz w:val="24"/>
          <w:szCs w:val="24"/>
        </w:rPr>
      </w:pPr>
      <w:r>
        <w:rPr>
          <w:rFonts w:ascii="Arial" w:hAnsi="Arial" w:cs="Arial"/>
          <w:sz w:val="24"/>
          <w:szCs w:val="24"/>
        </w:rPr>
        <w:t>This research paper provides a report of our team’s research in implementing this project.</w:t>
      </w:r>
    </w:p>
    <w:p w:rsidR="00CC01CE" w:rsidRPr="00CC01CE" w:rsidRDefault="00CC01CE" w:rsidP="00CC01CE">
      <w:pPr>
        <w:pStyle w:val="Heading1"/>
        <w:rPr>
          <w:sz w:val="40"/>
          <w:szCs w:val="40"/>
        </w:rPr>
      </w:pPr>
      <w:r w:rsidRPr="00CC01CE">
        <w:rPr>
          <w:sz w:val="40"/>
          <w:szCs w:val="40"/>
        </w:rPr>
        <w:t>Importance of Plist to Forensic Investigators</w:t>
      </w:r>
    </w:p>
    <w:p w:rsidR="005A7867" w:rsidRDefault="00F4441B" w:rsidP="00F47E7F">
      <w:pPr>
        <w:rPr>
          <w:rFonts w:ascii="Arial" w:hAnsi="Arial" w:cs="Arial"/>
          <w:sz w:val="24"/>
          <w:szCs w:val="24"/>
        </w:rPr>
      </w:pPr>
      <w:r>
        <w:rPr>
          <w:rFonts w:ascii="Arial" w:hAnsi="Arial" w:cs="Arial"/>
          <w:sz w:val="24"/>
          <w:szCs w:val="24"/>
        </w:rPr>
        <w:t>Operating Systems i.e. Linux, Windows, iOS, Mac OS X keep configuration</w:t>
      </w:r>
      <w:r w:rsidR="00800CE5">
        <w:rPr>
          <w:rFonts w:ascii="Arial" w:hAnsi="Arial" w:cs="Arial"/>
          <w:sz w:val="24"/>
          <w:szCs w:val="24"/>
        </w:rPr>
        <w:t>, events</w:t>
      </w:r>
      <w:r>
        <w:rPr>
          <w:rFonts w:ascii="Arial" w:hAnsi="Arial" w:cs="Arial"/>
          <w:sz w:val="24"/>
          <w:szCs w:val="24"/>
        </w:rPr>
        <w:t xml:space="preserve"> and log the activities in the system in their own ways</w:t>
      </w:r>
      <w:r w:rsidR="00CC01CE" w:rsidRPr="00CC01CE">
        <w:rPr>
          <w:rFonts w:ascii="Arial" w:hAnsi="Arial" w:cs="Arial"/>
          <w:sz w:val="24"/>
          <w:szCs w:val="24"/>
        </w:rPr>
        <w:t xml:space="preserve">. </w:t>
      </w:r>
      <w:r>
        <w:rPr>
          <w:rFonts w:ascii="Arial" w:hAnsi="Arial" w:cs="Arial"/>
          <w:sz w:val="24"/>
          <w:szCs w:val="24"/>
        </w:rPr>
        <w:t xml:space="preserve">Apple </w:t>
      </w:r>
      <w:r w:rsidR="00CC01CE" w:rsidRPr="00CC01CE">
        <w:rPr>
          <w:rFonts w:ascii="Arial" w:hAnsi="Arial" w:cs="Arial"/>
          <w:sz w:val="24"/>
          <w:szCs w:val="24"/>
        </w:rPr>
        <w:t xml:space="preserve">computers </w:t>
      </w:r>
      <w:r>
        <w:rPr>
          <w:rFonts w:ascii="Arial" w:hAnsi="Arial" w:cs="Arial"/>
          <w:sz w:val="24"/>
          <w:szCs w:val="24"/>
        </w:rPr>
        <w:t>have become</w:t>
      </w:r>
      <w:r w:rsidR="00CC01CE" w:rsidRPr="00CC01CE">
        <w:rPr>
          <w:rFonts w:ascii="Arial" w:hAnsi="Arial" w:cs="Arial"/>
          <w:sz w:val="24"/>
          <w:szCs w:val="24"/>
        </w:rPr>
        <w:t xml:space="preserve"> very popular</w:t>
      </w:r>
      <w:r>
        <w:rPr>
          <w:rFonts w:ascii="Arial" w:hAnsi="Arial" w:cs="Arial"/>
          <w:sz w:val="24"/>
          <w:szCs w:val="24"/>
        </w:rPr>
        <w:t xml:space="preserve"> both at the desktop and mobile level</w:t>
      </w:r>
      <w:r w:rsidR="00AA7EF1">
        <w:rPr>
          <w:rFonts w:ascii="Arial" w:hAnsi="Arial" w:cs="Arial"/>
          <w:sz w:val="24"/>
          <w:szCs w:val="24"/>
        </w:rPr>
        <w:t xml:space="preserve"> (Ex: iPod, Mac books laptops, Apple OS X desktops, iPhones)</w:t>
      </w:r>
      <w:r w:rsidR="00AA7EF1" w:rsidRPr="00CC01CE">
        <w:rPr>
          <w:rFonts w:ascii="Arial" w:hAnsi="Arial" w:cs="Arial"/>
          <w:sz w:val="24"/>
          <w:szCs w:val="24"/>
        </w:rPr>
        <w:t xml:space="preserve">. </w:t>
      </w:r>
      <w:r>
        <w:rPr>
          <w:rFonts w:ascii="Arial" w:hAnsi="Arial" w:cs="Arial"/>
          <w:sz w:val="24"/>
          <w:szCs w:val="24"/>
        </w:rPr>
        <w:t xml:space="preserve"> </w:t>
      </w:r>
      <w:r w:rsidR="00F84F20">
        <w:rPr>
          <w:rFonts w:ascii="Arial" w:hAnsi="Arial" w:cs="Arial"/>
          <w:sz w:val="24"/>
          <w:szCs w:val="24"/>
        </w:rPr>
        <w:t xml:space="preserve">Apple devices </w:t>
      </w:r>
      <w:r>
        <w:rPr>
          <w:rFonts w:ascii="Arial" w:hAnsi="Arial" w:cs="Arial"/>
          <w:sz w:val="24"/>
          <w:szCs w:val="24"/>
        </w:rPr>
        <w:t xml:space="preserve">keep such information in files called </w:t>
      </w:r>
      <w:r w:rsidR="00100730">
        <w:rPr>
          <w:rFonts w:ascii="Arial" w:hAnsi="Arial" w:cs="Arial"/>
          <w:sz w:val="24"/>
          <w:szCs w:val="24"/>
        </w:rPr>
        <w:t xml:space="preserve">Property List (i.e. </w:t>
      </w:r>
      <w:r>
        <w:rPr>
          <w:rFonts w:ascii="Arial" w:hAnsi="Arial" w:cs="Arial"/>
          <w:sz w:val="24"/>
          <w:szCs w:val="24"/>
        </w:rPr>
        <w:t>plist</w:t>
      </w:r>
      <w:r w:rsidR="00100730">
        <w:rPr>
          <w:rFonts w:ascii="Arial" w:hAnsi="Arial" w:cs="Arial"/>
          <w:sz w:val="24"/>
          <w:szCs w:val="24"/>
        </w:rPr>
        <w:t>)</w:t>
      </w:r>
      <w:r>
        <w:rPr>
          <w:rFonts w:ascii="Arial" w:hAnsi="Arial" w:cs="Arial"/>
          <w:sz w:val="24"/>
          <w:szCs w:val="24"/>
        </w:rPr>
        <w:t xml:space="preserve"> files</w:t>
      </w:r>
      <w:r w:rsidR="004D12BD">
        <w:rPr>
          <w:rFonts w:ascii="Arial" w:hAnsi="Arial" w:cs="Arial"/>
          <w:sz w:val="24"/>
          <w:szCs w:val="24"/>
        </w:rPr>
        <w:t>, in a distributed manner</w:t>
      </w:r>
      <w:r w:rsidR="002D73EC">
        <w:rPr>
          <w:rFonts w:ascii="Arial" w:hAnsi="Arial" w:cs="Arial"/>
          <w:sz w:val="24"/>
          <w:szCs w:val="24"/>
        </w:rPr>
        <w:t>.  P</w:t>
      </w:r>
      <w:r w:rsidR="002D73EC" w:rsidRPr="002D73EC">
        <w:rPr>
          <w:rFonts w:ascii="Arial" w:hAnsi="Arial" w:cs="Arial"/>
          <w:sz w:val="24"/>
          <w:szCs w:val="24"/>
        </w:rPr>
        <w:t xml:space="preserve">roperty lists organize data into named values and lists of values using several object types. These types give </w:t>
      </w:r>
      <w:r w:rsidR="002D73EC">
        <w:rPr>
          <w:rFonts w:ascii="Arial" w:hAnsi="Arial" w:cs="Arial"/>
          <w:sz w:val="24"/>
          <w:szCs w:val="24"/>
        </w:rPr>
        <w:t>one</w:t>
      </w:r>
      <w:r w:rsidR="002D73EC" w:rsidRPr="002D73EC">
        <w:rPr>
          <w:rFonts w:ascii="Arial" w:hAnsi="Arial" w:cs="Arial"/>
          <w:sz w:val="24"/>
          <w:szCs w:val="24"/>
        </w:rPr>
        <w:t xml:space="preserve"> the means to produce data that is meaningfully structured, transportable, storable, and accessible, but still as efficient as possible</w:t>
      </w:r>
      <w:r w:rsidR="002D73EC">
        <w:rPr>
          <w:rFonts w:ascii="Arial" w:hAnsi="Arial" w:cs="Arial"/>
          <w:sz w:val="24"/>
          <w:szCs w:val="24"/>
        </w:rPr>
        <w:t xml:space="preserve">. </w:t>
      </w:r>
      <w:r w:rsidR="004D12BD">
        <w:rPr>
          <w:rFonts w:ascii="Arial" w:hAnsi="Arial" w:cs="Arial"/>
          <w:sz w:val="24"/>
          <w:szCs w:val="24"/>
        </w:rPr>
        <w:t xml:space="preserve"> </w:t>
      </w:r>
      <w:r w:rsidR="006426B3" w:rsidRPr="006426B3">
        <w:rPr>
          <w:rFonts w:ascii="Arial" w:hAnsi="Arial" w:cs="Arial"/>
          <w:sz w:val="24"/>
          <w:szCs w:val="24"/>
        </w:rPr>
        <w:t xml:space="preserve">Plists can be considered the </w:t>
      </w:r>
      <w:r w:rsidR="006426B3">
        <w:rPr>
          <w:rFonts w:ascii="Arial" w:hAnsi="Arial" w:cs="Arial"/>
          <w:sz w:val="24"/>
          <w:szCs w:val="24"/>
        </w:rPr>
        <w:t xml:space="preserve">equivalent of Windows </w:t>
      </w:r>
      <w:r w:rsidR="006426B3" w:rsidRPr="006426B3">
        <w:rPr>
          <w:rFonts w:ascii="Arial" w:hAnsi="Arial" w:cs="Arial"/>
          <w:sz w:val="24"/>
          <w:szCs w:val="24"/>
        </w:rPr>
        <w:t>“registry” for OS X</w:t>
      </w:r>
      <w:r w:rsidR="006426B3">
        <w:rPr>
          <w:rFonts w:ascii="Arial" w:hAnsi="Arial" w:cs="Arial"/>
          <w:sz w:val="24"/>
          <w:szCs w:val="24"/>
        </w:rPr>
        <w:t xml:space="preserve"> and iOS.  </w:t>
      </w:r>
      <w:r w:rsidR="00CC01CE" w:rsidRPr="00CC01CE">
        <w:rPr>
          <w:rFonts w:ascii="Arial" w:hAnsi="Arial" w:cs="Arial"/>
          <w:sz w:val="24"/>
          <w:szCs w:val="24"/>
        </w:rPr>
        <w:t xml:space="preserve">For this reason, it is important for forensic examiners to understand where </w:t>
      </w:r>
      <w:r w:rsidR="004D12BD">
        <w:rPr>
          <w:rFonts w:ascii="Arial" w:hAnsi="Arial" w:cs="Arial"/>
          <w:sz w:val="24"/>
          <w:szCs w:val="24"/>
        </w:rPr>
        <w:t xml:space="preserve">all </w:t>
      </w:r>
      <w:r w:rsidR="00CC01CE" w:rsidRPr="00CC01CE">
        <w:rPr>
          <w:rFonts w:ascii="Arial" w:hAnsi="Arial" w:cs="Arial"/>
          <w:sz w:val="24"/>
          <w:szCs w:val="24"/>
        </w:rPr>
        <w:t xml:space="preserve">they can find </w:t>
      </w:r>
      <w:r w:rsidR="004D12BD">
        <w:rPr>
          <w:rFonts w:ascii="Arial" w:hAnsi="Arial" w:cs="Arial"/>
          <w:sz w:val="24"/>
          <w:szCs w:val="24"/>
        </w:rPr>
        <w:t>plist files, and what information they can gleam from them.  ‘plist’ files contain a treasure trove of information that</w:t>
      </w:r>
      <w:r w:rsidR="00CC01CE" w:rsidRPr="00CC01CE">
        <w:rPr>
          <w:rFonts w:ascii="Arial" w:hAnsi="Arial" w:cs="Arial"/>
          <w:sz w:val="24"/>
          <w:szCs w:val="24"/>
        </w:rPr>
        <w:t xml:space="preserve"> can make or break a case. </w:t>
      </w:r>
    </w:p>
    <w:p w:rsidR="00234A25" w:rsidRDefault="00234A25" w:rsidP="00F47E7F">
      <w:pPr>
        <w:rPr>
          <w:rFonts w:ascii="Arial" w:hAnsi="Arial" w:cs="Arial"/>
          <w:sz w:val="24"/>
          <w:szCs w:val="24"/>
        </w:rPr>
      </w:pPr>
      <w:r>
        <w:rPr>
          <w:rFonts w:ascii="Arial" w:hAnsi="Arial" w:cs="Arial"/>
          <w:sz w:val="24"/>
          <w:szCs w:val="24"/>
        </w:rPr>
        <w:t xml:space="preserve">Initially plist files appeared in </w:t>
      </w:r>
      <w:r w:rsidR="001A5564">
        <w:rPr>
          <w:rFonts w:ascii="Arial" w:hAnsi="Arial" w:cs="Arial"/>
          <w:sz w:val="24"/>
          <w:szCs w:val="24"/>
        </w:rPr>
        <w:t>ASCII</w:t>
      </w:r>
      <w:r>
        <w:rPr>
          <w:rFonts w:ascii="Arial" w:hAnsi="Arial" w:cs="Arial"/>
          <w:sz w:val="24"/>
          <w:szCs w:val="24"/>
        </w:rPr>
        <w:t xml:space="preserve"> format and later evolved into </w:t>
      </w:r>
      <w:r w:rsidR="001A5564">
        <w:rPr>
          <w:rFonts w:ascii="Arial" w:hAnsi="Arial" w:cs="Arial"/>
          <w:sz w:val="24"/>
          <w:szCs w:val="24"/>
        </w:rPr>
        <w:t xml:space="preserve">XML and </w:t>
      </w:r>
      <w:r>
        <w:rPr>
          <w:rFonts w:ascii="Arial" w:hAnsi="Arial" w:cs="Arial"/>
          <w:sz w:val="24"/>
          <w:szCs w:val="24"/>
        </w:rPr>
        <w:t>binary format</w:t>
      </w:r>
      <w:r w:rsidR="00AA78E0">
        <w:rPr>
          <w:rFonts w:ascii="Arial" w:hAnsi="Arial" w:cs="Arial"/>
          <w:sz w:val="24"/>
          <w:szCs w:val="24"/>
        </w:rPr>
        <w:t>.  Binary plists can be processed faster</w:t>
      </w:r>
      <w:r w:rsidR="006A43A0">
        <w:rPr>
          <w:rFonts w:ascii="Arial" w:hAnsi="Arial" w:cs="Arial"/>
          <w:sz w:val="24"/>
          <w:szCs w:val="24"/>
        </w:rPr>
        <w:t xml:space="preserve"> and </w:t>
      </w:r>
      <w:r w:rsidR="00AA78E0">
        <w:rPr>
          <w:rFonts w:ascii="Arial" w:hAnsi="Arial" w:cs="Arial"/>
          <w:sz w:val="24"/>
          <w:szCs w:val="24"/>
        </w:rPr>
        <w:t>stored in a compact manner</w:t>
      </w:r>
      <w:r>
        <w:rPr>
          <w:rFonts w:ascii="Arial" w:hAnsi="Arial" w:cs="Arial"/>
          <w:sz w:val="24"/>
          <w:szCs w:val="24"/>
        </w:rPr>
        <w:t xml:space="preserve">.  </w:t>
      </w:r>
      <w:r w:rsidR="00BC46E8">
        <w:rPr>
          <w:rFonts w:ascii="Arial" w:hAnsi="Arial" w:cs="Arial"/>
          <w:sz w:val="24"/>
          <w:szCs w:val="24"/>
        </w:rPr>
        <w:t>But the</w:t>
      </w:r>
      <w:r>
        <w:rPr>
          <w:rFonts w:ascii="Arial" w:hAnsi="Arial" w:cs="Arial"/>
          <w:sz w:val="24"/>
          <w:szCs w:val="24"/>
        </w:rPr>
        <w:t xml:space="preserve"> binary format plist files are encoded and is challenging for a human to gleam information out of it.</w:t>
      </w:r>
    </w:p>
    <w:p w:rsidR="00CC01CE" w:rsidRDefault="00AA7EF1" w:rsidP="00F47E7F">
      <w:pPr>
        <w:rPr>
          <w:rFonts w:ascii="Arial" w:hAnsi="Arial" w:cs="Arial"/>
          <w:sz w:val="24"/>
          <w:szCs w:val="24"/>
        </w:rPr>
      </w:pPr>
      <w:r>
        <w:rPr>
          <w:rFonts w:ascii="Arial" w:hAnsi="Arial" w:cs="Arial"/>
          <w:sz w:val="24"/>
          <w:szCs w:val="24"/>
        </w:rPr>
        <w:t xml:space="preserve">To illustrate the importance of content of plist file to Forensic investigators, we enlist the </w:t>
      </w:r>
      <w:r w:rsidR="00E61B0D">
        <w:rPr>
          <w:rFonts w:ascii="Arial" w:hAnsi="Arial" w:cs="Arial"/>
          <w:sz w:val="24"/>
          <w:szCs w:val="24"/>
        </w:rPr>
        <w:t>information</w:t>
      </w:r>
      <w:r>
        <w:rPr>
          <w:rFonts w:ascii="Arial" w:hAnsi="Arial" w:cs="Arial"/>
          <w:sz w:val="24"/>
          <w:szCs w:val="24"/>
        </w:rPr>
        <w:t xml:space="preserve"> found in plist files</w:t>
      </w:r>
      <w:r w:rsidR="00E61B0D">
        <w:rPr>
          <w:rFonts w:ascii="Arial" w:hAnsi="Arial" w:cs="Arial"/>
          <w:sz w:val="24"/>
          <w:szCs w:val="24"/>
        </w:rPr>
        <w:t xml:space="preserve"> that are of interest to Forensic investigators</w:t>
      </w:r>
      <w:r>
        <w:rPr>
          <w:rFonts w:ascii="Arial" w:hAnsi="Arial" w:cs="Arial"/>
          <w:sz w:val="24"/>
          <w:szCs w:val="24"/>
        </w:rPr>
        <w:t>:</w:t>
      </w:r>
    </w:p>
    <w:p w:rsidR="0023563A" w:rsidRDefault="0023563A" w:rsidP="00AA7EF1">
      <w:pPr>
        <w:pStyle w:val="ListParagraph"/>
        <w:numPr>
          <w:ilvl w:val="0"/>
          <w:numId w:val="1"/>
        </w:numPr>
        <w:rPr>
          <w:rFonts w:ascii="Arial" w:hAnsi="Arial" w:cs="Arial"/>
          <w:sz w:val="24"/>
          <w:szCs w:val="24"/>
        </w:rPr>
      </w:pPr>
      <w:r>
        <w:rPr>
          <w:rFonts w:ascii="Arial" w:hAnsi="Arial" w:cs="Arial"/>
          <w:sz w:val="24"/>
          <w:szCs w:val="24"/>
        </w:rPr>
        <w:t>Plist files logs various system and application activities</w:t>
      </w:r>
    </w:p>
    <w:p w:rsidR="00AA7EF1" w:rsidRDefault="00AA7EF1" w:rsidP="00AA7EF1">
      <w:pPr>
        <w:pStyle w:val="ListParagraph"/>
        <w:numPr>
          <w:ilvl w:val="0"/>
          <w:numId w:val="1"/>
        </w:numPr>
        <w:rPr>
          <w:rFonts w:ascii="Arial" w:hAnsi="Arial" w:cs="Arial"/>
          <w:sz w:val="24"/>
          <w:szCs w:val="24"/>
        </w:rPr>
      </w:pPr>
      <w:r>
        <w:rPr>
          <w:rFonts w:ascii="Arial" w:hAnsi="Arial" w:cs="Arial"/>
          <w:sz w:val="24"/>
          <w:szCs w:val="24"/>
        </w:rPr>
        <w:t>Devices that have been synced to the computer</w:t>
      </w:r>
    </w:p>
    <w:p w:rsidR="00AA7EF1" w:rsidRDefault="00AA7EF1" w:rsidP="00AA7EF1">
      <w:pPr>
        <w:pStyle w:val="ListParagraph"/>
        <w:numPr>
          <w:ilvl w:val="0"/>
          <w:numId w:val="1"/>
        </w:numPr>
        <w:rPr>
          <w:rFonts w:ascii="Arial" w:hAnsi="Arial" w:cs="Arial"/>
          <w:sz w:val="24"/>
          <w:szCs w:val="24"/>
        </w:rPr>
      </w:pPr>
      <w:r>
        <w:rPr>
          <w:rFonts w:ascii="Arial" w:hAnsi="Arial" w:cs="Arial"/>
          <w:sz w:val="24"/>
          <w:szCs w:val="24"/>
        </w:rPr>
        <w:t>The WiFi devices the devices were connected to</w:t>
      </w:r>
      <w:r w:rsidR="006C3DB3">
        <w:rPr>
          <w:rFonts w:ascii="Arial" w:hAnsi="Arial" w:cs="Arial"/>
          <w:sz w:val="24"/>
          <w:szCs w:val="24"/>
        </w:rPr>
        <w:t xml:space="preserve">, includes </w:t>
      </w:r>
      <w:ins w:id="0" w:author="Dr Hayes" w:date="2012-04-24T07:20:00Z">
        <w:r w:rsidR="00423F44">
          <w:rPr>
            <w:rFonts w:ascii="Arial" w:hAnsi="Arial" w:cs="Arial"/>
            <w:sz w:val="24"/>
            <w:szCs w:val="24"/>
          </w:rPr>
          <w:t xml:space="preserve">a </w:t>
        </w:r>
      </w:ins>
      <w:r w:rsidR="006C3DB3">
        <w:rPr>
          <w:rFonts w:ascii="Arial" w:hAnsi="Arial" w:cs="Arial"/>
          <w:sz w:val="24"/>
          <w:szCs w:val="24"/>
        </w:rPr>
        <w:t>WiFi’s SSID, IP address used, sub netmask etc.</w:t>
      </w:r>
    </w:p>
    <w:p w:rsidR="00AA7EF1" w:rsidRDefault="00D1540E" w:rsidP="00AA7EF1">
      <w:pPr>
        <w:pStyle w:val="ListParagraph"/>
        <w:numPr>
          <w:ilvl w:val="0"/>
          <w:numId w:val="1"/>
        </w:numPr>
        <w:rPr>
          <w:rFonts w:ascii="Arial" w:hAnsi="Arial" w:cs="Arial"/>
          <w:sz w:val="24"/>
          <w:szCs w:val="24"/>
        </w:rPr>
      </w:pPr>
      <w:r>
        <w:rPr>
          <w:rFonts w:ascii="Arial" w:hAnsi="Arial" w:cs="Arial"/>
          <w:sz w:val="24"/>
          <w:szCs w:val="24"/>
        </w:rPr>
        <w:lastRenderedPageBreak/>
        <w:t>CD, DVD, iPod iPhone devices connected to Mac desktop, including the media’s details such as serial number, use count, software version running on the device etc.</w:t>
      </w:r>
    </w:p>
    <w:p w:rsidR="00D1540E" w:rsidRDefault="00D1540E" w:rsidP="00AA7EF1">
      <w:pPr>
        <w:pStyle w:val="ListParagraph"/>
        <w:numPr>
          <w:ilvl w:val="0"/>
          <w:numId w:val="1"/>
        </w:numPr>
        <w:rPr>
          <w:rFonts w:ascii="Arial" w:hAnsi="Arial" w:cs="Arial"/>
          <w:sz w:val="24"/>
          <w:szCs w:val="24"/>
        </w:rPr>
      </w:pPr>
      <w:r>
        <w:rPr>
          <w:rFonts w:ascii="Arial" w:hAnsi="Arial" w:cs="Arial"/>
          <w:sz w:val="24"/>
          <w:szCs w:val="24"/>
        </w:rPr>
        <w:t>Internet Browser history, cookies etc.</w:t>
      </w:r>
    </w:p>
    <w:p w:rsidR="00496473" w:rsidRDefault="00496473" w:rsidP="00AA7EF1">
      <w:pPr>
        <w:pStyle w:val="ListParagraph"/>
        <w:numPr>
          <w:ilvl w:val="0"/>
          <w:numId w:val="1"/>
        </w:numPr>
        <w:rPr>
          <w:rFonts w:ascii="Arial" w:hAnsi="Arial" w:cs="Arial"/>
          <w:sz w:val="24"/>
          <w:szCs w:val="24"/>
        </w:rPr>
      </w:pPr>
      <w:r>
        <w:rPr>
          <w:rFonts w:ascii="Arial" w:hAnsi="Arial" w:cs="Arial"/>
          <w:sz w:val="24"/>
          <w:szCs w:val="24"/>
        </w:rPr>
        <w:t>Internet net chat logs</w:t>
      </w:r>
    </w:p>
    <w:p w:rsidR="00496473" w:rsidRDefault="00496473" w:rsidP="00AA7EF1">
      <w:pPr>
        <w:pStyle w:val="ListParagraph"/>
        <w:numPr>
          <w:ilvl w:val="0"/>
          <w:numId w:val="1"/>
        </w:numPr>
        <w:rPr>
          <w:rFonts w:ascii="Arial" w:hAnsi="Arial" w:cs="Arial"/>
          <w:sz w:val="24"/>
          <w:szCs w:val="24"/>
        </w:rPr>
      </w:pPr>
      <w:r>
        <w:rPr>
          <w:rFonts w:ascii="Arial" w:hAnsi="Arial" w:cs="Arial"/>
          <w:sz w:val="24"/>
          <w:szCs w:val="24"/>
        </w:rPr>
        <w:t xml:space="preserve">Text and </w:t>
      </w:r>
      <w:r w:rsidR="00423F44">
        <w:rPr>
          <w:rFonts w:ascii="Arial" w:hAnsi="Arial" w:cs="Arial"/>
          <w:sz w:val="24"/>
          <w:szCs w:val="24"/>
        </w:rPr>
        <w:t>Multimedia</w:t>
      </w:r>
      <w:r>
        <w:rPr>
          <w:rFonts w:ascii="Arial" w:hAnsi="Arial" w:cs="Arial"/>
          <w:sz w:val="24"/>
          <w:szCs w:val="24"/>
        </w:rPr>
        <w:t xml:space="preserve"> messaging content and logs</w:t>
      </w:r>
    </w:p>
    <w:p w:rsidR="005F5653" w:rsidRDefault="005F5653" w:rsidP="00AA7EF1">
      <w:pPr>
        <w:pStyle w:val="ListParagraph"/>
        <w:numPr>
          <w:ilvl w:val="0"/>
          <w:numId w:val="1"/>
        </w:numPr>
        <w:rPr>
          <w:rFonts w:ascii="Arial" w:hAnsi="Arial" w:cs="Arial"/>
          <w:sz w:val="24"/>
          <w:szCs w:val="24"/>
        </w:rPr>
      </w:pPr>
      <w:r>
        <w:rPr>
          <w:rFonts w:ascii="Arial" w:hAnsi="Arial" w:cs="Arial"/>
          <w:sz w:val="24"/>
          <w:szCs w:val="24"/>
        </w:rPr>
        <w:t>Contact lists and call logs on mobile device such as iPhone</w:t>
      </w:r>
    </w:p>
    <w:p w:rsidR="00C50D31" w:rsidRDefault="00C50D31" w:rsidP="00AA7EF1">
      <w:pPr>
        <w:pStyle w:val="ListParagraph"/>
        <w:numPr>
          <w:ilvl w:val="0"/>
          <w:numId w:val="1"/>
        </w:numPr>
        <w:rPr>
          <w:rFonts w:ascii="Arial" w:hAnsi="Arial" w:cs="Arial"/>
          <w:sz w:val="24"/>
          <w:szCs w:val="24"/>
        </w:rPr>
      </w:pPr>
      <w:r>
        <w:rPr>
          <w:rFonts w:ascii="Arial" w:hAnsi="Arial" w:cs="Arial"/>
          <w:sz w:val="24"/>
          <w:szCs w:val="24"/>
        </w:rPr>
        <w:t>Email details</w:t>
      </w:r>
    </w:p>
    <w:p w:rsidR="00D506A0" w:rsidRDefault="00D506A0" w:rsidP="00AA7EF1">
      <w:pPr>
        <w:pStyle w:val="ListParagraph"/>
        <w:numPr>
          <w:ilvl w:val="0"/>
          <w:numId w:val="1"/>
        </w:numPr>
        <w:rPr>
          <w:rFonts w:ascii="Arial" w:hAnsi="Arial" w:cs="Arial"/>
          <w:sz w:val="24"/>
          <w:szCs w:val="24"/>
        </w:rPr>
      </w:pPr>
    </w:p>
    <w:p w:rsidR="00D1540E" w:rsidRDefault="00D1540E" w:rsidP="00D1540E">
      <w:pPr>
        <w:ind w:left="45"/>
        <w:rPr>
          <w:rFonts w:ascii="Arial" w:hAnsi="Arial" w:cs="Arial"/>
          <w:sz w:val="24"/>
          <w:szCs w:val="24"/>
        </w:rPr>
      </w:pPr>
      <w:r>
        <w:rPr>
          <w:rFonts w:ascii="Arial" w:hAnsi="Arial" w:cs="Arial"/>
          <w:sz w:val="24"/>
          <w:szCs w:val="24"/>
        </w:rPr>
        <w:t>Following is the some of the plist file examples one may find on a Mac device depending on the software on the system and the dev</w:t>
      </w:r>
      <w:r w:rsidR="00423F44">
        <w:rPr>
          <w:rFonts w:ascii="Arial" w:hAnsi="Arial" w:cs="Arial"/>
          <w:sz w:val="24"/>
          <w:szCs w:val="24"/>
        </w:rPr>
        <w:t>i</w:t>
      </w:r>
      <w:r>
        <w:rPr>
          <w:rFonts w:ascii="Arial" w:hAnsi="Arial" w:cs="Arial"/>
          <w:sz w:val="24"/>
          <w:szCs w:val="24"/>
        </w:rPr>
        <w:t>ce:</w:t>
      </w:r>
    </w:p>
    <w:p w:rsidR="00D1540E" w:rsidRDefault="00D1540E" w:rsidP="00BB12DA">
      <w:pPr>
        <w:spacing w:after="0"/>
        <w:ind w:left="43"/>
        <w:rPr>
          <w:rFonts w:ascii="Arial" w:hAnsi="Arial" w:cs="Arial"/>
          <w:sz w:val="24"/>
          <w:szCs w:val="24"/>
        </w:rPr>
      </w:pPr>
      <w:r w:rsidRPr="00D1540E">
        <w:rPr>
          <w:rFonts w:ascii="Arial" w:hAnsi="Arial" w:cs="Arial"/>
          <w:sz w:val="24"/>
          <w:szCs w:val="24"/>
        </w:rPr>
        <w:t>- /user/Library/Preferences/com.apple.loginitems.plist</w:t>
      </w:r>
      <w:r w:rsidRPr="00D1540E">
        <w:rPr>
          <w:rFonts w:ascii="Arial" w:hAnsi="Arial" w:cs="Arial"/>
          <w:sz w:val="24"/>
          <w:szCs w:val="24"/>
        </w:rPr>
        <w:br/>
        <w:t>- /user/Library/Preferences/com.apple.recentitems.plist</w:t>
      </w:r>
      <w:r w:rsidRPr="00D1540E">
        <w:rPr>
          <w:rFonts w:ascii="Arial" w:hAnsi="Arial" w:cs="Arial"/>
          <w:sz w:val="24"/>
          <w:szCs w:val="24"/>
        </w:rPr>
        <w:br/>
        <w:t>- /hd/Library/Preferences/SystemConfiguration/com.apple.airport.preferences.plist</w:t>
      </w:r>
      <w:r w:rsidRPr="00D1540E">
        <w:rPr>
          <w:rFonts w:ascii="Arial" w:hAnsi="Arial" w:cs="Arial"/>
          <w:sz w:val="24"/>
          <w:szCs w:val="24"/>
        </w:rPr>
        <w:br/>
        <w:t>- /hd/Library/Preferences/SystemConfiguration/com.apple.network.indentification.plist</w:t>
      </w:r>
      <w:r w:rsidRPr="00D1540E">
        <w:rPr>
          <w:rFonts w:ascii="Arial" w:hAnsi="Arial" w:cs="Arial"/>
          <w:sz w:val="24"/>
          <w:szCs w:val="24"/>
        </w:rPr>
        <w:br/>
        <w:t>- /user/Library/Prefe</w:t>
      </w:r>
      <w:r>
        <w:rPr>
          <w:rFonts w:ascii="Arial" w:hAnsi="Arial" w:cs="Arial"/>
          <w:sz w:val="24"/>
          <w:szCs w:val="24"/>
        </w:rPr>
        <w:t>rences/com.apple.finder.plist</w:t>
      </w:r>
      <w:r w:rsidRPr="00D1540E">
        <w:rPr>
          <w:rFonts w:ascii="Arial" w:hAnsi="Arial" w:cs="Arial"/>
          <w:sz w:val="24"/>
          <w:szCs w:val="24"/>
        </w:rPr>
        <w:br/>
        <w:t>- /user/Library/Preferences/com.apple.iPod.plist</w:t>
      </w:r>
      <w:r w:rsidRPr="00D1540E">
        <w:rPr>
          <w:rFonts w:ascii="Arial" w:hAnsi="Arial" w:cs="Arial"/>
          <w:sz w:val="24"/>
          <w:szCs w:val="24"/>
        </w:rPr>
        <w:br/>
      </w:r>
      <w:r>
        <w:rPr>
          <w:rFonts w:ascii="Arial" w:hAnsi="Arial" w:cs="Arial"/>
          <w:sz w:val="24"/>
          <w:szCs w:val="24"/>
        </w:rPr>
        <w:t>- History.plist</w:t>
      </w:r>
      <w:r>
        <w:rPr>
          <w:rFonts w:ascii="Arial" w:hAnsi="Arial" w:cs="Arial"/>
          <w:sz w:val="24"/>
          <w:szCs w:val="24"/>
        </w:rPr>
        <w:br/>
        <w:t>-</w:t>
      </w:r>
      <w:r w:rsidRPr="00D1540E">
        <w:rPr>
          <w:rFonts w:ascii="Arial" w:hAnsi="Arial" w:cs="Arial"/>
          <w:sz w:val="24"/>
          <w:szCs w:val="24"/>
        </w:rPr>
        <w:t xml:space="preserve"> Downloads.plist</w:t>
      </w:r>
      <w:r w:rsidRPr="00D1540E">
        <w:rPr>
          <w:rFonts w:ascii="Arial" w:hAnsi="Arial" w:cs="Arial"/>
          <w:sz w:val="24"/>
          <w:szCs w:val="24"/>
        </w:rPr>
        <w:br/>
      </w:r>
    </w:p>
    <w:p w:rsidR="00EB0892" w:rsidRPr="00D1540E" w:rsidRDefault="00EB0892" w:rsidP="00615665">
      <w:pPr>
        <w:spacing w:after="0"/>
        <w:ind w:left="43"/>
        <w:rPr>
          <w:rFonts w:ascii="Arial" w:hAnsi="Arial" w:cs="Arial"/>
          <w:sz w:val="24"/>
          <w:szCs w:val="24"/>
        </w:rPr>
      </w:pPr>
      <w:r>
        <w:rPr>
          <w:rFonts w:ascii="Arial" w:hAnsi="Arial" w:cs="Arial"/>
          <w:sz w:val="24"/>
          <w:szCs w:val="24"/>
        </w:rPr>
        <w:t>A few software is available to process the plist, particularly which</w:t>
      </w:r>
      <w:r w:rsidR="00615665">
        <w:rPr>
          <w:rFonts w:ascii="Arial" w:hAnsi="Arial" w:cs="Arial"/>
          <w:sz w:val="24"/>
          <w:szCs w:val="24"/>
        </w:rPr>
        <w:t xml:space="preserve"> is in binary format, on Apple devices; as per Ryan</w:t>
      </w:r>
      <w:r w:rsidR="00615665" w:rsidRPr="00615665">
        <w:rPr>
          <w:rFonts w:ascii="Arial" w:hAnsi="Arial" w:cs="Arial"/>
          <w:sz w:val="24"/>
          <w:szCs w:val="24"/>
        </w:rPr>
        <w:t xml:space="preserve"> </w:t>
      </w:r>
      <w:r w:rsidR="00615665">
        <w:rPr>
          <w:rFonts w:ascii="Arial" w:hAnsi="Arial" w:cs="Arial"/>
          <w:sz w:val="24"/>
          <w:szCs w:val="24"/>
        </w:rPr>
        <w:t>Kubasiak of appleexaminaer.com, only</w:t>
      </w:r>
      <w:r>
        <w:rPr>
          <w:rFonts w:ascii="Arial" w:hAnsi="Arial" w:cs="Arial"/>
          <w:sz w:val="24"/>
          <w:szCs w:val="24"/>
        </w:rPr>
        <w:t xml:space="preserve"> Oxygen </w:t>
      </w:r>
      <w:r w:rsidR="00615665">
        <w:rPr>
          <w:rFonts w:ascii="Arial" w:hAnsi="Arial" w:cs="Arial"/>
          <w:sz w:val="24"/>
          <w:szCs w:val="24"/>
        </w:rPr>
        <w:t xml:space="preserve">software is available </w:t>
      </w:r>
      <w:r>
        <w:rPr>
          <w:rFonts w:ascii="Arial" w:hAnsi="Arial" w:cs="Arial"/>
          <w:sz w:val="24"/>
          <w:szCs w:val="24"/>
        </w:rPr>
        <w:t>on Windows</w:t>
      </w:r>
      <w:r w:rsidR="00615665">
        <w:rPr>
          <w:rFonts w:ascii="Arial" w:hAnsi="Arial" w:cs="Arial"/>
          <w:sz w:val="24"/>
          <w:szCs w:val="24"/>
        </w:rPr>
        <w:t xml:space="preserve"> to process binary plists</w:t>
      </w:r>
      <w:r>
        <w:rPr>
          <w:rFonts w:ascii="Arial" w:hAnsi="Arial" w:cs="Arial"/>
          <w:sz w:val="24"/>
          <w:szCs w:val="24"/>
        </w:rPr>
        <w:t xml:space="preserve">.  But they are expensive and </w:t>
      </w:r>
      <w:r w:rsidR="003254EA">
        <w:rPr>
          <w:rFonts w:ascii="Arial" w:hAnsi="Arial" w:cs="Arial"/>
          <w:sz w:val="24"/>
          <w:szCs w:val="24"/>
        </w:rPr>
        <w:t>put</w:t>
      </w:r>
      <w:r>
        <w:rPr>
          <w:rFonts w:ascii="Arial" w:hAnsi="Arial" w:cs="Arial"/>
          <w:sz w:val="24"/>
          <w:szCs w:val="24"/>
        </w:rPr>
        <w:t xml:space="preserve"> the law enforcement in the bind.  To alleviate Forensic Investigator from this tight corner, as per Prof. Hayes’s advice and encouragement we chose this project.</w:t>
      </w:r>
    </w:p>
    <w:p w:rsidR="00C6578B" w:rsidRPr="00FA47FA" w:rsidRDefault="00FA47FA" w:rsidP="00FA47FA">
      <w:pPr>
        <w:pStyle w:val="Heading1"/>
        <w:rPr>
          <w:rFonts w:eastAsia="Batang"/>
          <w:sz w:val="40"/>
          <w:szCs w:val="40"/>
        </w:rPr>
      </w:pPr>
      <w:r w:rsidRPr="00FA47FA">
        <w:rPr>
          <w:rFonts w:eastAsia="Batang"/>
          <w:sz w:val="40"/>
          <w:szCs w:val="40"/>
        </w:rPr>
        <w:t>Plist Research</w:t>
      </w:r>
    </w:p>
    <w:p w:rsidR="00FA47FA" w:rsidRDefault="00FA47FA" w:rsidP="00F47E7F">
      <w:pPr>
        <w:rPr>
          <w:rFonts w:ascii="Arial" w:hAnsi="Arial" w:cs="Arial"/>
          <w:sz w:val="24"/>
          <w:szCs w:val="24"/>
        </w:rPr>
      </w:pPr>
      <w:r>
        <w:rPr>
          <w:rFonts w:ascii="Arial" w:hAnsi="Arial" w:cs="Arial"/>
          <w:sz w:val="24"/>
          <w:szCs w:val="24"/>
        </w:rPr>
        <w:t xml:space="preserve">For Forensic Investigators </w:t>
      </w:r>
      <w:r w:rsidR="00B626F0">
        <w:rPr>
          <w:rFonts w:ascii="Arial" w:hAnsi="Arial" w:cs="Arial"/>
          <w:sz w:val="24"/>
          <w:szCs w:val="24"/>
        </w:rPr>
        <w:t xml:space="preserve">the </w:t>
      </w:r>
      <w:r>
        <w:rPr>
          <w:rFonts w:ascii="Arial" w:hAnsi="Arial" w:cs="Arial"/>
          <w:sz w:val="24"/>
          <w:szCs w:val="24"/>
        </w:rPr>
        <w:t xml:space="preserve">plist </w:t>
      </w:r>
      <w:r w:rsidR="00B626F0">
        <w:rPr>
          <w:rFonts w:ascii="Arial" w:hAnsi="Arial" w:cs="Arial"/>
          <w:sz w:val="24"/>
          <w:szCs w:val="24"/>
        </w:rPr>
        <w:t xml:space="preserve">file </w:t>
      </w:r>
      <w:r>
        <w:rPr>
          <w:rFonts w:ascii="Arial" w:hAnsi="Arial" w:cs="Arial"/>
          <w:sz w:val="24"/>
          <w:szCs w:val="24"/>
        </w:rPr>
        <w:t xml:space="preserve">is important as it holds vital information for both desktop, laptop and mobile forensics </w:t>
      </w:r>
      <w:r w:rsidR="00B626F0">
        <w:rPr>
          <w:rFonts w:ascii="Arial" w:hAnsi="Arial" w:cs="Arial"/>
          <w:sz w:val="24"/>
          <w:szCs w:val="24"/>
        </w:rPr>
        <w:t>as plist is used by</w:t>
      </w:r>
      <w:r>
        <w:rPr>
          <w:rFonts w:ascii="Arial" w:hAnsi="Arial" w:cs="Arial"/>
          <w:sz w:val="24"/>
          <w:szCs w:val="24"/>
        </w:rPr>
        <w:t xml:space="preserve"> OS X, iOS and neXTSTEP.  Applications store configuration and run-time information in plist.  To understand the internal details of</w:t>
      </w:r>
      <w:r w:rsidR="005C5246">
        <w:rPr>
          <w:rFonts w:ascii="Arial" w:hAnsi="Arial" w:cs="Arial"/>
          <w:sz w:val="24"/>
          <w:szCs w:val="24"/>
        </w:rPr>
        <w:t xml:space="preserve"> the binary</w:t>
      </w:r>
      <w:r>
        <w:rPr>
          <w:rFonts w:ascii="Arial" w:hAnsi="Arial" w:cs="Arial"/>
          <w:sz w:val="24"/>
          <w:szCs w:val="24"/>
        </w:rPr>
        <w:t xml:space="preserve"> plist</w:t>
      </w:r>
      <w:r w:rsidR="005C5246">
        <w:rPr>
          <w:rFonts w:ascii="Arial" w:hAnsi="Arial" w:cs="Arial"/>
          <w:sz w:val="24"/>
          <w:szCs w:val="24"/>
        </w:rPr>
        <w:t xml:space="preserve"> file</w:t>
      </w:r>
      <w:r>
        <w:rPr>
          <w:rFonts w:ascii="Arial" w:hAnsi="Arial" w:cs="Arial"/>
          <w:sz w:val="24"/>
          <w:szCs w:val="24"/>
        </w:rPr>
        <w:t xml:space="preserve">, we examined the content of plist in hexadecimal format using “HxD Hexaeditor”.  </w:t>
      </w:r>
      <w:r w:rsidR="00435540">
        <w:rPr>
          <w:rFonts w:ascii="Arial" w:hAnsi="Arial" w:cs="Arial"/>
          <w:sz w:val="24"/>
          <w:szCs w:val="24"/>
        </w:rPr>
        <w:t>Below is the picture</w:t>
      </w:r>
      <w:r w:rsidR="00141A5E">
        <w:rPr>
          <w:rFonts w:ascii="Arial" w:hAnsi="Arial" w:cs="Arial"/>
          <w:sz w:val="24"/>
          <w:szCs w:val="24"/>
        </w:rPr>
        <w:t xml:space="preserve"> of “NetworkInterfaces 2.plist” file provided to us as an example plist:</w:t>
      </w:r>
    </w:p>
    <w:p w:rsidR="00141A5E" w:rsidRPr="0034131C" w:rsidRDefault="00141A5E" w:rsidP="00F47E7F">
      <w:pPr>
        <w:rPr>
          <w:rFonts w:ascii="Arial" w:hAnsi="Arial" w:cs="Arial"/>
          <w:sz w:val="24"/>
          <w:szCs w:val="24"/>
        </w:rPr>
      </w:pPr>
      <w:r>
        <w:rPr>
          <w:rFonts w:ascii="Arial" w:hAnsi="Arial" w:cs="Arial"/>
          <w:noProof/>
          <w:sz w:val="24"/>
          <w:szCs w:val="24"/>
        </w:rPr>
        <w:lastRenderedPageBreak/>
        <w:drawing>
          <wp:inline distT="0" distB="0" distL="0" distR="0">
            <wp:extent cx="5943600" cy="4450080"/>
            <wp:effectExtent l="19050" t="0" r="0" b="0"/>
            <wp:docPr id="1" name="Picture 0" descr="plisthexedit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isthexeditpic.JPG"/>
                    <pic:cNvPicPr/>
                  </pic:nvPicPr>
                  <pic:blipFill>
                    <a:blip r:embed="rId7" cstate="print"/>
                    <a:stretch>
                      <a:fillRect/>
                    </a:stretch>
                  </pic:blipFill>
                  <pic:spPr>
                    <a:xfrm>
                      <a:off x="0" y="0"/>
                      <a:ext cx="5943600" cy="4450080"/>
                    </a:xfrm>
                    <a:prstGeom prst="rect">
                      <a:avLst/>
                    </a:prstGeom>
                  </pic:spPr>
                </pic:pic>
              </a:graphicData>
            </a:graphic>
          </wp:inline>
        </w:drawing>
      </w:r>
    </w:p>
    <w:p w:rsidR="00F47E7F" w:rsidRDefault="00141A5E">
      <w:pPr>
        <w:rPr>
          <w:rFonts w:ascii="Arial" w:hAnsi="Arial" w:cs="Arial"/>
          <w:sz w:val="24"/>
          <w:szCs w:val="24"/>
        </w:rPr>
      </w:pPr>
      <w:r w:rsidRPr="00141A5E">
        <w:rPr>
          <w:rFonts w:ascii="Arial" w:hAnsi="Arial" w:cs="Arial"/>
          <w:sz w:val="24"/>
          <w:szCs w:val="24"/>
        </w:rPr>
        <w:t xml:space="preserve">As highlighted above, </w:t>
      </w:r>
      <w:r>
        <w:rPr>
          <w:rFonts w:ascii="Arial" w:hAnsi="Arial" w:cs="Arial"/>
          <w:sz w:val="24"/>
          <w:szCs w:val="24"/>
        </w:rPr>
        <w:t>wit</w:t>
      </w:r>
      <w:r w:rsidR="00276112">
        <w:rPr>
          <w:rFonts w:ascii="Arial" w:hAnsi="Arial" w:cs="Arial"/>
          <w:sz w:val="24"/>
          <w:szCs w:val="24"/>
        </w:rPr>
        <w:t>h web search, we recognized plist files start with the magic string “bplist” and it is coded using pre-defined encoding scheme:</w:t>
      </w:r>
    </w:p>
    <w:p w:rsidR="003A11AF" w:rsidRDefault="002128E4">
      <w:pPr>
        <w:rPr>
          <w:rFonts w:ascii="Arial" w:hAnsi="Arial" w:cs="Arial"/>
          <w:sz w:val="24"/>
          <w:szCs w:val="24"/>
        </w:rPr>
      </w:pPr>
      <w:r>
        <w:rPr>
          <w:rFonts w:ascii="Arial" w:hAnsi="Arial" w:cs="Arial"/>
          <w:noProof/>
          <w:sz w:val="24"/>
          <w:szCs w:val="24"/>
        </w:rPr>
        <w:lastRenderedPageBreak/>
        <w:drawing>
          <wp:inline distT="0" distB="0" distL="0" distR="0">
            <wp:extent cx="5943600" cy="4080510"/>
            <wp:effectExtent l="19050" t="0" r="0" b="0"/>
            <wp:docPr id="4" name="Picture 3" descr="plist-binary-form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ist-binary-format.JPG"/>
                    <pic:cNvPicPr/>
                  </pic:nvPicPr>
                  <pic:blipFill>
                    <a:blip r:embed="rId8" cstate="print"/>
                    <a:stretch>
                      <a:fillRect/>
                    </a:stretch>
                  </pic:blipFill>
                  <pic:spPr>
                    <a:xfrm>
                      <a:off x="0" y="0"/>
                      <a:ext cx="5943600" cy="4080510"/>
                    </a:xfrm>
                    <a:prstGeom prst="rect">
                      <a:avLst/>
                    </a:prstGeom>
                  </pic:spPr>
                </pic:pic>
              </a:graphicData>
            </a:graphic>
          </wp:inline>
        </w:drawing>
      </w:r>
    </w:p>
    <w:p w:rsidR="00276112" w:rsidRDefault="00276112">
      <w:pPr>
        <w:rPr>
          <w:rFonts w:ascii="Arial" w:hAnsi="Arial" w:cs="Arial"/>
          <w:sz w:val="24"/>
          <w:szCs w:val="24"/>
        </w:rPr>
      </w:pPr>
    </w:p>
    <w:p w:rsidR="00AF378F" w:rsidRDefault="00276112">
      <w:pPr>
        <w:rPr>
          <w:rFonts w:ascii="Arial" w:hAnsi="Arial" w:cs="Arial"/>
          <w:sz w:val="24"/>
          <w:szCs w:val="24"/>
        </w:rPr>
      </w:pPr>
      <w:r>
        <w:rPr>
          <w:rFonts w:ascii="Arial" w:hAnsi="Arial" w:cs="Arial"/>
          <w:sz w:val="24"/>
          <w:szCs w:val="24"/>
        </w:rPr>
        <w:t xml:space="preserve">Combining the information above with the corresponding XML format of the “NetworkInterfaces 2.plist” provided to us, we could identify the Key names, Key types and their values by hand.  Quickly we recognized this requires development of an algorithm.  We searched on the web and encountered the link </w:t>
      </w:r>
      <w:hyperlink r:id="rId9" w:history="1">
        <w:r w:rsidRPr="002D5FA8">
          <w:rPr>
            <w:rStyle w:val="Hyperlink"/>
            <w:rFonts w:ascii="Arial" w:hAnsi="Arial" w:cs="Arial"/>
            <w:sz w:val="24"/>
            <w:szCs w:val="24"/>
          </w:rPr>
          <w:t>http://opensource.apple.com/source/CF/CF-476.15/CFPropertyList.c</w:t>
        </w:r>
      </w:hyperlink>
      <w:r>
        <w:rPr>
          <w:rFonts w:ascii="Arial" w:hAnsi="Arial" w:cs="Arial"/>
          <w:sz w:val="24"/>
          <w:szCs w:val="24"/>
        </w:rPr>
        <w:t xml:space="preserve"> from Apple computers the Objective C code </w:t>
      </w:r>
      <w:r w:rsidR="00AF378F">
        <w:rPr>
          <w:rFonts w:ascii="Arial" w:hAnsi="Arial" w:cs="Arial"/>
          <w:sz w:val="24"/>
          <w:szCs w:val="24"/>
        </w:rPr>
        <w:t>published as open source.  But this code was meant to be used on Apple machines, not for Windows.  So, we faced the challenge of finding a different solution.</w:t>
      </w:r>
    </w:p>
    <w:p w:rsidR="00AF378F" w:rsidRPr="00AF378F" w:rsidRDefault="00AF378F" w:rsidP="00AF378F">
      <w:pPr>
        <w:pStyle w:val="Heading1"/>
        <w:rPr>
          <w:rFonts w:eastAsia="Batang"/>
          <w:sz w:val="40"/>
          <w:szCs w:val="40"/>
        </w:rPr>
      </w:pPr>
      <w:r w:rsidRPr="00AF378F">
        <w:rPr>
          <w:rFonts w:eastAsia="Batang"/>
          <w:sz w:val="40"/>
          <w:szCs w:val="40"/>
        </w:rPr>
        <w:t>Quest to find a platform independent solution</w:t>
      </w:r>
    </w:p>
    <w:p w:rsidR="00AF378F" w:rsidRDefault="00AF378F">
      <w:pPr>
        <w:rPr>
          <w:rFonts w:ascii="Arial" w:hAnsi="Arial" w:cs="Arial"/>
          <w:sz w:val="24"/>
          <w:szCs w:val="24"/>
        </w:rPr>
      </w:pPr>
      <w:r>
        <w:rPr>
          <w:rFonts w:ascii="Arial" w:hAnsi="Arial" w:cs="Arial"/>
          <w:sz w:val="24"/>
          <w:szCs w:val="24"/>
        </w:rPr>
        <w:t>At this point we decided the</w:t>
      </w:r>
      <w:r w:rsidR="00D029DD">
        <w:rPr>
          <w:rFonts w:ascii="Arial" w:hAnsi="Arial" w:cs="Arial"/>
          <w:sz w:val="24"/>
          <w:szCs w:val="24"/>
        </w:rPr>
        <w:t xml:space="preserve"> best way to proceed is to base</w:t>
      </w:r>
      <w:r>
        <w:rPr>
          <w:rFonts w:ascii="Arial" w:hAnsi="Arial" w:cs="Arial"/>
          <w:sz w:val="24"/>
          <w:szCs w:val="24"/>
        </w:rPr>
        <w:t xml:space="preserve"> </w:t>
      </w:r>
      <w:r w:rsidR="0071693B">
        <w:rPr>
          <w:rFonts w:ascii="Arial" w:hAnsi="Arial" w:cs="Arial"/>
          <w:sz w:val="24"/>
          <w:szCs w:val="24"/>
        </w:rPr>
        <w:t>our project</w:t>
      </w:r>
      <w:r>
        <w:rPr>
          <w:rFonts w:ascii="Arial" w:hAnsi="Arial" w:cs="Arial"/>
          <w:sz w:val="24"/>
          <w:szCs w:val="24"/>
        </w:rPr>
        <w:t xml:space="preserve"> on Java as it is highly portable ac</w:t>
      </w:r>
      <w:r w:rsidR="00B10DAF">
        <w:rPr>
          <w:rFonts w:ascii="Arial" w:hAnsi="Arial" w:cs="Arial"/>
          <w:sz w:val="24"/>
          <w:szCs w:val="24"/>
        </w:rPr>
        <w:t xml:space="preserve">ross many Operating Systems.  Since plist has been in existence for a while, we thought somebody must have produced an open source parser for plist.  We searched for it and found the weblink </w:t>
      </w:r>
      <w:r w:rsidR="00B10DAF" w:rsidRPr="00B10DAF">
        <w:rPr>
          <w:rFonts w:ascii="Arial" w:hAnsi="Arial" w:cs="Arial"/>
          <w:sz w:val="24"/>
          <w:szCs w:val="24"/>
        </w:rPr>
        <w:t xml:space="preserve"> </w:t>
      </w:r>
      <w:hyperlink r:id="rId10" w:history="1">
        <w:r w:rsidR="00B10DAF" w:rsidRPr="002D5FA8">
          <w:rPr>
            <w:rStyle w:val="Hyperlink"/>
            <w:rFonts w:ascii="Arial" w:hAnsi="Arial" w:cs="Arial"/>
            <w:sz w:val="24"/>
            <w:szCs w:val="24"/>
          </w:rPr>
          <w:t>http://code.google.com/p/plist/</w:t>
        </w:r>
      </w:hyperlink>
      <w:r w:rsidR="00B10DAF">
        <w:rPr>
          <w:rFonts w:ascii="Arial" w:hAnsi="Arial" w:cs="Arial"/>
          <w:sz w:val="24"/>
          <w:szCs w:val="24"/>
        </w:rPr>
        <w:t xml:space="preserve"> had the Java code and the binary library (JAR files) needed.  We quick</w:t>
      </w:r>
      <w:r w:rsidR="000A492D">
        <w:rPr>
          <w:rFonts w:ascii="Arial" w:hAnsi="Arial" w:cs="Arial"/>
          <w:sz w:val="24"/>
          <w:szCs w:val="24"/>
        </w:rPr>
        <w:t>l</w:t>
      </w:r>
      <w:r w:rsidR="00423F44">
        <w:rPr>
          <w:rFonts w:ascii="Arial" w:hAnsi="Arial" w:cs="Arial"/>
          <w:sz w:val="24"/>
          <w:szCs w:val="24"/>
        </w:rPr>
        <w:t>y</w:t>
      </w:r>
      <w:r w:rsidR="00B10DAF">
        <w:rPr>
          <w:rFonts w:ascii="Arial" w:hAnsi="Arial" w:cs="Arial"/>
          <w:sz w:val="24"/>
          <w:szCs w:val="24"/>
        </w:rPr>
        <w:t xml:space="preserve"> tested with </w:t>
      </w:r>
      <w:r w:rsidR="000A492D">
        <w:rPr>
          <w:rFonts w:ascii="Arial" w:hAnsi="Arial" w:cs="Arial"/>
          <w:sz w:val="24"/>
          <w:szCs w:val="24"/>
        </w:rPr>
        <w:t xml:space="preserve">a </w:t>
      </w:r>
      <w:r w:rsidR="00B10DAF">
        <w:rPr>
          <w:rFonts w:ascii="Arial" w:hAnsi="Arial" w:cs="Arial"/>
          <w:sz w:val="24"/>
          <w:szCs w:val="24"/>
        </w:rPr>
        <w:t>couple of example plist files provided to us as part of the project and found the package actually works.</w:t>
      </w:r>
    </w:p>
    <w:p w:rsidR="00B10DAF" w:rsidRPr="00B10DAF" w:rsidRDefault="00B10DAF" w:rsidP="00B10DAF">
      <w:pPr>
        <w:pStyle w:val="Heading1"/>
        <w:rPr>
          <w:sz w:val="40"/>
          <w:szCs w:val="40"/>
        </w:rPr>
      </w:pPr>
      <w:r w:rsidRPr="00B10DAF">
        <w:rPr>
          <w:sz w:val="40"/>
          <w:szCs w:val="40"/>
        </w:rPr>
        <w:lastRenderedPageBreak/>
        <w:t>Development environment</w:t>
      </w:r>
    </w:p>
    <w:p w:rsidR="00B10DAF" w:rsidRDefault="00B10DAF">
      <w:pPr>
        <w:rPr>
          <w:rFonts w:ascii="Arial" w:hAnsi="Arial" w:cs="Arial"/>
          <w:sz w:val="24"/>
          <w:szCs w:val="24"/>
        </w:rPr>
      </w:pPr>
      <w:r>
        <w:rPr>
          <w:rFonts w:ascii="Arial" w:hAnsi="Arial" w:cs="Arial"/>
          <w:sz w:val="24"/>
          <w:szCs w:val="24"/>
        </w:rPr>
        <w:t>Eclipse IDE is the most popular IDE (Integrated Development Environme</w:t>
      </w:r>
      <w:r w:rsidR="00620CCB">
        <w:rPr>
          <w:rFonts w:ascii="Arial" w:hAnsi="Arial" w:cs="Arial"/>
          <w:sz w:val="24"/>
          <w:szCs w:val="24"/>
        </w:rPr>
        <w:t>nt) for Java and from the start</w:t>
      </w:r>
      <w:del w:id="1" w:author="Dr Hayes" w:date="2012-04-24T07:22:00Z">
        <w:r w:rsidR="00620CCB" w:rsidDel="00423F44">
          <w:rPr>
            <w:rFonts w:ascii="Arial" w:hAnsi="Arial" w:cs="Arial"/>
            <w:sz w:val="24"/>
            <w:szCs w:val="24"/>
          </w:rPr>
          <w:delText>,</w:delText>
        </w:r>
      </w:del>
      <w:r>
        <w:rPr>
          <w:rFonts w:ascii="Arial" w:hAnsi="Arial" w:cs="Arial"/>
          <w:sz w:val="24"/>
          <w:szCs w:val="24"/>
        </w:rPr>
        <w:t xml:space="preserve"> we knew that’s the IDE application we would use for development.  We debated whether to host our source code control in house </w:t>
      </w:r>
      <w:r w:rsidR="003A0911">
        <w:rPr>
          <w:rFonts w:ascii="Arial" w:hAnsi="Arial" w:cs="Arial"/>
          <w:sz w:val="24"/>
          <w:szCs w:val="24"/>
        </w:rPr>
        <w:t xml:space="preserve">or as a </w:t>
      </w:r>
      <w:r w:rsidR="00423F44">
        <w:rPr>
          <w:rFonts w:ascii="Arial" w:hAnsi="Arial" w:cs="Arial"/>
          <w:sz w:val="24"/>
          <w:szCs w:val="24"/>
        </w:rPr>
        <w:t>G</w:t>
      </w:r>
      <w:r w:rsidR="003A0911">
        <w:rPr>
          <w:rFonts w:ascii="Arial" w:hAnsi="Arial" w:cs="Arial"/>
          <w:sz w:val="24"/>
          <w:szCs w:val="24"/>
        </w:rPr>
        <w:t xml:space="preserve">oogle project.   As we ran into some difficulties </w:t>
      </w:r>
      <w:r w:rsidR="001C05DF">
        <w:rPr>
          <w:rFonts w:ascii="Arial" w:hAnsi="Arial" w:cs="Arial"/>
          <w:sz w:val="24"/>
          <w:szCs w:val="24"/>
        </w:rPr>
        <w:t>attempting to host</w:t>
      </w:r>
      <w:r w:rsidR="003A0911">
        <w:rPr>
          <w:rFonts w:ascii="Arial" w:hAnsi="Arial" w:cs="Arial"/>
          <w:sz w:val="24"/>
          <w:szCs w:val="24"/>
        </w:rPr>
        <w:t xml:space="preserve"> it internally for </w:t>
      </w:r>
      <w:r w:rsidR="00F90981">
        <w:rPr>
          <w:rFonts w:ascii="Arial" w:hAnsi="Arial" w:cs="Arial"/>
          <w:sz w:val="24"/>
          <w:szCs w:val="24"/>
        </w:rPr>
        <w:t xml:space="preserve">a </w:t>
      </w:r>
      <w:r w:rsidR="003A0911">
        <w:rPr>
          <w:rFonts w:ascii="Arial" w:hAnsi="Arial" w:cs="Arial"/>
          <w:sz w:val="24"/>
          <w:szCs w:val="24"/>
        </w:rPr>
        <w:t xml:space="preserve">geographically dispersed team, we </w:t>
      </w:r>
      <w:r w:rsidR="00A936BF">
        <w:rPr>
          <w:rFonts w:ascii="Arial" w:hAnsi="Arial" w:cs="Arial"/>
          <w:sz w:val="24"/>
          <w:szCs w:val="24"/>
        </w:rPr>
        <w:t>ended</w:t>
      </w:r>
      <w:r w:rsidR="003A0911">
        <w:rPr>
          <w:rFonts w:ascii="Arial" w:hAnsi="Arial" w:cs="Arial"/>
          <w:sz w:val="24"/>
          <w:szCs w:val="24"/>
        </w:rPr>
        <w:t xml:space="preserve"> up choosing </w:t>
      </w:r>
      <w:r w:rsidR="00423F44">
        <w:rPr>
          <w:rFonts w:ascii="Arial" w:hAnsi="Arial" w:cs="Arial"/>
          <w:sz w:val="24"/>
          <w:szCs w:val="24"/>
        </w:rPr>
        <w:t>G</w:t>
      </w:r>
      <w:r w:rsidR="003A0911">
        <w:rPr>
          <w:rFonts w:ascii="Arial" w:hAnsi="Arial" w:cs="Arial"/>
          <w:sz w:val="24"/>
          <w:szCs w:val="24"/>
        </w:rPr>
        <w:t>oogle-code based development, which come</w:t>
      </w:r>
      <w:r w:rsidR="00A936BF">
        <w:rPr>
          <w:rFonts w:ascii="Arial" w:hAnsi="Arial" w:cs="Arial"/>
          <w:sz w:val="24"/>
          <w:szCs w:val="24"/>
        </w:rPr>
        <w:t>s</w:t>
      </w:r>
      <w:r w:rsidR="003A0911">
        <w:rPr>
          <w:rFonts w:ascii="Arial" w:hAnsi="Arial" w:cs="Arial"/>
          <w:sz w:val="24"/>
          <w:szCs w:val="24"/>
        </w:rPr>
        <w:t xml:space="preserve"> with SVN source code control system.  Also, Eclipse has SVN plugins to integrate the source code control with the code development in a convenient manner.  We tested it and found out it worked well for our purpose.  On top of it, this way we can share the fruit of our labor </w:t>
      </w:r>
      <w:r w:rsidR="007742D4">
        <w:rPr>
          <w:rFonts w:ascii="Arial" w:hAnsi="Arial" w:cs="Arial"/>
          <w:sz w:val="24"/>
          <w:szCs w:val="24"/>
        </w:rPr>
        <w:t>with</w:t>
      </w:r>
      <w:r w:rsidR="003A0911">
        <w:rPr>
          <w:rFonts w:ascii="Arial" w:hAnsi="Arial" w:cs="Arial"/>
          <w:sz w:val="24"/>
          <w:szCs w:val="24"/>
        </w:rPr>
        <w:t xml:space="preserve"> others.  We setup the </w:t>
      </w:r>
      <w:r w:rsidR="00423F44">
        <w:rPr>
          <w:rFonts w:ascii="Arial" w:hAnsi="Arial" w:cs="Arial"/>
          <w:sz w:val="24"/>
          <w:szCs w:val="24"/>
        </w:rPr>
        <w:t>G</w:t>
      </w:r>
      <w:r w:rsidR="003A0911">
        <w:rPr>
          <w:rFonts w:ascii="Arial" w:hAnsi="Arial" w:cs="Arial"/>
          <w:sz w:val="24"/>
          <w:szCs w:val="24"/>
        </w:rPr>
        <w:t>oogle-code environment as read/write for four of us and as read-only for others.</w:t>
      </w:r>
    </w:p>
    <w:p w:rsidR="003A0911" w:rsidRPr="00FE4468" w:rsidRDefault="00FE4468" w:rsidP="00FE4468">
      <w:pPr>
        <w:pStyle w:val="Heading1"/>
        <w:rPr>
          <w:sz w:val="40"/>
          <w:szCs w:val="40"/>
        </w:rPr>
      </w:pPr>
      <w:r w:rsidRPr="00FE4468">
        <w:rPr>
          <w:sz w:val="40"/>
          <w:szCs w:val="40"/>
        </w:rPr>
        <w:t>How to make it useful to a Digital Forensic Investigator?</w:t>
      </w:r>
    </w:p>
    <w:p w:rsidR="002C312A" w:rsidRDefault="00FE4468">
      <w:pPr>
        <w:rPr>
          <w:rFonts w:ascii="Arial" w:hAnsi="Arial" w:cs="Arial"/>
          <w:sz w:val="24"/>
          <w:szCs w:val="24"/>
        </w:rPr>
      </w:pPr>
      <w:r>
        <w:rPr>
          <w:rFonts w:ascii="Arial" w:hAnsi="Arial" w:cs="Arial"/>
          <w:sz w:val="24"/>
          <w:szCs w:val="24"/>
        </w:rPr>
        <w:t>Often people develop application</w:t>
      </w:r>
      <w:r w:rsidR="007742D4">
        <w:rPr>
          <w:rFonts w:ascii="Arial" w:hAnsi="Arial" w:cs="Arial"/>
          <w:sz w:val="24"/>
          <w:szCs w:val="24"/>
        </w:rPr>
        <w:t>(s)</w:t>
      </w:r>
      <w:r>
        <w:rPr>
          <w:rFonts w:ascii="Arial" w:hAnsi="Arial" w:cs="Arial"/>
          <w:sz w:val="24"/>
          <w:szCs w:val="24"/>
        </w:rPr>
        <w:t xml:space="preserve"> for </w:t>
      </w:r>
      <w:r w:rsidR="007742D4">
        <w:rPr>
          <w:rFonts w:ascii="Arial" w:hAnsi="Arial" w:cs="Arial"/>
          <w:sz w:val="24"/>
          <w:szCs w:val="24"/>
        </w:rPr>
        <w:t xml:space="preserve">a </w:t>
      </w:r>
      <w:r>
        <w:rPr>
          <w:rFonts w:ascii="Arial" w:hAnsi="Arial" w:cs="Arial"/>
          <w:sz w:val="24"/>
          <w:szCs w:val="24"/>
        </w:rPr>
        <w:t xml:space="preserve">class exercise that may not be suitable for using it in practice.  To make our efforts useful to the Forensic community, we looked into how </w:t>
      </w:r>
      <w:r w:rsidR="001B6DD3">
        <w:rPr>
          <w:rFonts w:ascii="Arial" w:hAnsi="Arial" w:cs="Arial"/>
          <w:sz w:val="24"/>
          <w:szCs w:val="24"/>
        </w:rPr>
        <w:t>we can</w:t>
      </w:r>
      <w:r>
        <w:rPr>
          <w:rFonts w:ascii="Arial" w:hAnsi="Arial" w:cs="Arial"/>
          <w:sz w:val="24"/>
          <w:szCs w:val="24"/>
        </w:rPr>
        <w:t xml:space="preserve"> help an invest</w:t>
      </w:r>
      <w:r w:rsidR="001B6DD3">
        <w:rPr>
          <w:rFonts w:ascii="Arial" w:hAnsi="Arial" w:cs="Arial"/>
          <w:sz w:val="24"/>
          <w:szCs w:val="24"/>
        </w:rPr>
        <w:t>igator in organizing plist.  We decided to put in practice what we learned in the class.  We came up with the concept of treating each plist file as evidence; and the concept of investigation which may contain one or multiple plist evidences.  Since keeping meticulous notes is important in handling evidence, we also added the facility to add notes at investigation level and at each plist</w:t>
      </w:r>
      <w:r w:rsidR="007C1108">
        <w:rPr>
          <w:rFonts w:ascii="Arial" w:hAnsi="Arial" w:cs="Arial"/>
          <w:sz w:val="24"/>
          <w:szCs w:val="24"/>
        </w:rPr>
        <w:t xml:space="preserve"> (i.e. evidence)</w:t>
      </w:r>
      <w:r w:rsidR="001B6DD3">
        <w:rPr>
          <w:rFonts w:ascii="Arial" w:hAnsi="Arial" w:cs="Arial"/>
          <w:sz w:val="24"/>
          <w:szCs w:val="24"/>
        </w:rPr>
        <w:t xml:space="preserve"> level.  </w:t>
      </w:r>
      <w:r w:rsidR="008B7D91" w:rsidRPr="008B7D91">
        <w:rPr>
          <w:rFonts w:ascii="Arial" w:hAnsi="Arial" w:cs="Arial"/>
          <w:sz w:val="24"/>
          <w:szCs w:val="24"/>
        </w:rPr>
        <w:t>As a group, we created a simple write-up of the project, and then agreed upon a common understanding of the final goals.  We were then able to start implementing in parallel through dividing up the tasks</w:t>
      </w:r>
      <w:r w:rsidR="002C312A">
        <w:rPr>
          <w:rFonts w:ascii="Arial" w:hAnsi="Arial" w:cs="Arial"/>
          <w:sz w:val="24"/>
          <w:szCs w:val="24"/>
        </w:rPr>
        <w:t>.</w:t>
      </w:r>
      <w:r w:rsidR="00C04944">
        <w:rPr>
          <w:rFonts w:ascii="Arial" w:hAnsi="Arial" w:cs="Arial"/>
          <w:sz w:val="24"/>
          <w:szCs w:val="24"/>
        </w:rPr>
        <w:t xml:space="preserve">  The above concepts are captured in a single image of our product below:</w:t>
      </w:r>
    </w:p>
    <w:p w:rsidR="00C04944" w:rsidRDefault="00C04944">
      <w:pPr>
        <w:rPr>
          <w:rFonts w:ascii="Arial" w:hAnsi="Arial" w:cs="Arial"/>
          <w:sz w:val="24"/>
          <w:szCs w:val="24"/>
        </w:rPr>
      </w:pPr>
      <w:r>
        <w:rPr>
          <w:rFonts w:ascii="Arial" w:hAnsi="Arial" w:cs="Arial"/>
          <w:noProof/>
          <w:sz w:val="24"/>
          <w:szCs w:val="24"/>
        </w:rPr>
        <w:lastRenderedPageBreak/>
        <w:drawing>
          <wp:inline distT="0" distB="0" distL="0" distR="0">
            <wp:extent cx="5724525" cy="4724400"/>
            <wp:effectExtent l="19050" t="0" r="9525" b="0"/>
            <wp:docPr id="3" name="Picture 2" descr="product-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concept.JPG"/>
                    <pic:cNvPicPr/>
                  </pic:nvPicPr>
                  <pic:blipFill>
                    <a:blip r:embed="rId11" cstate="print"/>
                    <a:stretch>
                      <a:fillRect/>
                    </a:stretch>
                  </pic:blipFill>
                  <pic:spPr>
                    <a:xfrm>
                      <a:off x="0" y="0"/>
                      <a:ext cx="5724525" cy="4724400"/>
                    </a:xfrm>
                    <a:prstGeom prst="rect">
                      <a:avLst/>
                    </a:prstGeom>
                  </pic:spPr>
                </pic:pic>
              </a:graphicData>
            </a:graphic>
          </wp:inline>
        </w:drawing>
      </w:r>
    </w:p>
    <w:p w:rsidR="00C04944" w:rsidRDefault="00C04944">
      <w:pPr>
        <w:rPr>
          <w:rFonts w:ascii="Arial" w:hAnsi="Arial" w:cs="Arial"/>
          <w:sz w:val="24"/>
          <w:szCs w:val="24"/>
        </w:rPr>
      </w:pPr>
    </w:p>
    <w:p w:rsidR="002C312A" w:rsidRPr="00801CFA" w:rsidRDefault="00801CFA" w:rsidP="00801CFA">
      <w:pPr>
        <w:pStyle w:val="Heading1"/>
        <w:rPr>
          <w:sz w:val="40"/>
          <w:szCs w:val="40"/>
        </w:rPr>
      </w:pPr>
      <w:r w:rsidRPr="00801CFA">
        <w:rPr>
          <w:sz w:val="40"/>
          <w:szCs w:val="40"/>
        </w:rPr>
        <w:t>Deciding data structures</w:t>
      </w:r>
    </w:p>
    <w:p w:rsidR="005A28AE" w:rsidRDefault="00801CFA">
      <w:pPr>
        <w:rPr>
          <w:rFonts w:ascii="Arial" w:hAnsi="Arial" w:cs="Arial"/>
          <w:sz w:val="24"/>
          <w:szCs w:val="24"/>
        </w:rPr>
      </w:pPr>
      <w:r>
        <w:rPr>
          <w:rFonts w:ascii="Arial" w:hAnsi="Arial" w:cs="Arial"/>
          <w:sz w:val="24"/>
          <w:szCs w:val="24"/>
        </w:rPr>
        <w:t>After having consensus among us on the outline of how the application is going to work, we decided to leverage the powerful built-in cl</w:t>
      </w:r>
      <w:r w:rsidR="00CB1B40">
        <w:rPr>
          <w:rFonts w:ascii="Arial" w:hAnsi="Arial" w:cs="Arial"/>
          <w:sz w:val="24"/>
          <w:szCs w:val="24"/>
        </w:rPr>
        <w:t>asses available in Java SDK: JTr</w:t>
      </w:r>
      <w:r>
        <w:rPr>
          <w:rFonts w:ascii="Arial" w:hAnsi="Arial" w:cs="Arial"/>
          <w:sz w:val="24"/>
          <w:szCs w:val="24"/>
        </w:rPr>
        <w:t>ee,</w:t>
      </w:r>
      <w:r w:rsidR="00CB1B40">
        <w:rPr>
          <w:rFonts w:ascii="Arial" w:hAnsi="Arial" w:cs="Arial"/>
          <w:sz w:val="24"/>
          <w:szCs w:val="24"/>
        </w:rPr>
        <w:t xml:space="preserve"> JTable,</w:t>
      </w:r>
      <w:r>
        <w:rPr>
          <w:rFonts w:ascii="Arial" w:hAnsi="Arial" w:cs="Arial"/>
          <w:sz w:val="24"/>
          <w:szCs w:val="24"/>
        </w:rPr>
        <w:t xml:space="preserve"> JMenuItem, JPopupMenu etc</w:t>
      </w:r>
      <w:r w:rsidR="00B406FF">
        <w:rPr>
          <w:rFonts w:ascii="Arial" w:hAnsi="Arial" w:cs="Arial"/>
          <w:sz w:val="24"/>
          <w:szCs w:val="24"/>
        </w:rPr>
        <w:t>.</w:t>
      </w:r>
    </w:p>
    <w:p w:rsidR="005A28AE" w:rsidRDefault="005A28AE">
      <w:pPr>
        <w:rPr>
          <w:rFonts w:ascii="Arial" w:hAnsi="Arial" w:cs="Arial"/>
          <w:sz w:val="24"/>
          <w:szCs w:val="24"/>
        </w:rPr>
      </w:pPr>
      <w:r>
        <w:rPr>
          <w:rFonts w:ascii="Arial" w:hAnsi="Arial" w:cs="Arial"/>
          <w:sz w:val="24"/>
          <w:szCs w:val="24"/>
        </w:rPr>
        <w:t xml:space="preserve">The hierarchical </w:t>
      </w:r>
      <w:r w:rsidR="00590385">
        <w:rPr>
          <w:rFonts w:ascii="Arial" w:hAnsi="Arial" w:cs="Arial"/>
          <w:sz w:val="24"/>
          <w:szCs w:val="24"/>
        </w:rPr>
        <w:t>structure of the data</w:t>
      </w:r>
      <w:r>
        <w:rPr>
          <w:rFonts w:ascii="Arial" w:hAnsi="Arial" w:cs="Arial"/>
          <w:sz w:val="24"/>
          <w:szCs w:val="24"/>
        </w:rPr>
        <w:t xml:space="preserve"> </w:t>
      </w:r>
      <w:r w:rsidR="00590385">
        <w:rPr>
          <w:rFonts w:ascii="Arial" w:hAnsi="Arial" w:cs="Arial"/>
          <w:sz w:val="24"/>
          <w:szCs w:val="24"/>
        </w:rPr>
        <w:t>that comprises</w:t>
      </w:r>
      <w:r>
        <w:rPr>
          <w:rFonts w:ascii="Arial" w:hAnsi="Arial" w:cs="Arial"/>
          <w:sz w:val="24"/>
          <w:szCs w:val="24"/>
        </w:rPr>
        <w:t xml:space="preserve"> a </w:t>
      </w:r>
      <w:r w:rsidR="00590385">
        <w:rPr>
          <w:rFonts w:ascii="Arial" w:hAnsi="Arial" w:cs="Arial"/>
          <w:sz w:val="24"/>
          <w:szCs w:val="24"/>
        </w:rPr>
        <w:t>Plist file</w:t>
      </w:r>
      <w:r>
        <w:rPr>
          <w:rFonts w:ascii="Arial" w:hAnsi="Arial" w:cs="Arial"/>
          <w:sz w:val="24"/>
          <w:szCs w:val="24"/>
        </w:rPr>
        <w:t xml:space="preserve"> brought forth th</w:t>
      </w:r>
      <w:r w:rsidR="00590385">
        <w:rPr>
          <w:rFonts w:ascii="Arial" w:hAnsi="Arial" w:cs="Arial"/>
          <w:sz w:val="24"/>
          <w:szCs w:val="24"/>
        </w:rPr>
        <w:t>e challenge of defining</w:t>
      </w:r>
      <w:r>
        <w:rPr>
          <w:rFonts w:ascii="Arial" w:hAnsi="Arial" w:cs="Arial"/>
          <w:sz w:val="24"/>
          <w:szCs w:val="24"/>
        </w:rPr>
        <w:t xml:space="preserve"> the simple means of displayi</w:t>
      </w:r>
      <w:r w:rsidR="00590385">
        <w:rPr>
          <w:rFonts w:ascii="Arial" w:hAnsi="Arial" w:cs="Arial"/>
          <w:sz w:val="24"/>
          <w:szCs w:val="24"/>
        </w:rPr>
        <w:t>ng its structure and the data contained</w:t>
      </w:r>
      <w:r>
        <w:rPr>
          <w:rFonts w:ascii="Arial" w:hAnsi="Arial" w:cs="Arial"/>
          <w:sz w:val="24"/>
          <w:szCs w:val="24"/>
        </w:rPr>
        <w:t>.</w:t>
      </w:r>
      <w:r w:rsidR="00590385">
        <w:rPr>
          <w:rFonts w:ascii="Arial" w:hAnsi="Arial" w:cs="Arial"/>
          <w:sz w:val="24"/>
          <w:szCs w:val="24"/>
        </w:rPr>
        <w:t xml:space="preserve">  This challenge was resolved using a combination of </w:t>
      </w:r>
      <w:r w:rsidR="00CD0E8C">
        <w:rPr>
          <w:rFonts w:ascii="Arial" w:hAnsi="Arial" w:cs="Arial"/>
          <w:sz w:val="24"/>
          <w:szCs w:val="24"/>
        </w:rPr>
        <w:t xml:space="preserve">two </w:t>
      </w:r>
      <w:r w:rsidR="00590385">
        <w:rPr>
          <w:rFonts w:ascii="Arial" w:hAnsi="Arial" w:cs="Arial"/>
          <w:sz w:val="24"/>
          <w:szCs w:val="24"/>
        </w:rPr>
        <w:t>Java Swing components</w:t>
      </w:r>
      <w:r w:rsidR="00CD0E8C">
        <w:rPr>
          <w:rFonts w:ascii="Arial" w:hAnsi="Arial" w:cs="Arial"/>
          <w:sz w:val="24"/>
          <w:szCs w:val="24"/>
        </w:rPr>
        <w:t>:</w:t>
      </w:r>
      <w:r w:rsidR="00590385">
        <w:rPr>
          <w:rFonts w:ascii="Arial" w:hAnsi="Arial" w:cs="Arial"/>
          <w:sz w:val="24"/>
          <w:szCs w:val="24"/>
        </w:rPr>
        <w:t xml:space="preserve"> the JTree and the JTable.  The JTree was used to provide a simple yet effective means of navigating the hierarchy of the Plist and JTable was used to display the data in tabular form.</w:t>
      </w:r>
      <w:r w:rsidR="00CD0E8C">
        <w:rPr>
          <w:rFonts w:ascii="Arial" w:hAnsi="Arial" w:cs="Arial"/>
          <w:sz w:val="24"/>
          <w:szCs w:val="24"/>
        </w:rPr>
        <w:t xml:space="preserve">  </w:t>
      </w:r>
    </w:p>
    <w:p w:rsidR="00B406FF" w:rsidRDefault="005A28AE" w:rsidP="005A28AE">
      <w:pPr>
        <w:jc w:val="center"/>
        <w:rPr>
          <w:rFonts w:ascii="Arial" w:hAnsi="Arial" w:cs="Arial"/>
          <w:sz w:val="24"/>
          <w:szCs w:val="24"/>
        </w:rPr>
      </w:pPr>
      <w:r w:rsidRPr="005A28AE">
        <w:rPr>
          <w:rFonts w:ascii="Arial" w:hAnsi="Arial" w:cs="Arial"/>
          <w:noProof/>
          <w:sz w:val="24"/>
          <w:szCs w:val="24"/>
        </w:rPr>
        <w:lastRenderedPageBreak/>
        <w:drawing>
          <wp:inline distT="0" distB="0" distL="0" distR="0">
            <wp:extent cx="3016250" cy="3035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016250" cy="3035300"/>
                    </a:xfrm>
                    <a:prstGeom prst="rect">
                      <a:avLst/>
                    </a:prstGeom>
                  </pic:spPr>
                </pic:pic>
              </a:graphicData>
            </a:graphic>
          </wp:inline>
        </w:drawing>
      </w:r>
    </w:p>
    <w:p w:rsidR="00B406FF" w:rsidRPr="00B406FF" w:rsidRDefault="00B406FF" w:rsidP="00B406FF">
      <w:pPr>
        <w:pStyle w:val="Heading1"/>
        <w:rPr>
          <w:sz w:val="40"/>
          <w:szCs w:val="40"/>
        </w:rPr>
      </w:pPr>
      <w:r w:rsidRPr="00B406FF">
        <w:rPr>
          <w:sz w:val="40"/>
          <w:szCs w:val="40"/>
        </w:rPr>
        <w:t>Output file creation</w:t>
      </w:r>
    </w:p>
    <w:p w:rsidR="00B406FF" w:rsidRDefault="00B406FF">
      <w:pPr>
        <w:rPr>
          <w:rFonts w:ascii="Arial" w:hAnsi="Arial" w:cs="Arial"/>
          <w:sz w:val="24"/>
          <w:szCs w:val="24"/>
        </w:rPr>
      </w:pPr>
      <w:r>
        <w:rPr>
          <w:rFonts w:ascii="Arial" w:hAnsi="Arial" w:cs="Arial"/>
          <w:sz w:val="24"/>
          <w:szCs w:val="24"/>
        </w:rPr>
        <w:t>The ‘dd-plist” open source Java plist parser (</w:t>
      </w:r>
      <w:hyperlink r:id="rId13" w:history="1">
        <w:r w:rsidRPr="002D5FA8">
          <w:rPr>
            <w:rStyle w:val="Hyperlink"/>
            <w:rFonts w:ascii="Arial" w:hAnsi="Arial" w:cs="Arial"/>
            <w:sz w:val="24"/>
            <w:szCs w:val="24"/>
          </w:rPr>
          <w:t>http://code.google.com/p/plist/</w:t>
        </w:r>
      </w:hyperlink>
      <w:r>
        <w:rPr>
          <w:rFonts w:ascii="Arial" w:hAnsi="Arial" w:cs="Arial"/>
          <w:sz w:val="24"/>
          <w:szCs w:val="24"/>
        </w:rPr>
        <w:t>) provided a convenient way to store plist files in XML and binary format.  But it didn’t have the facility to store the plist in PDF format.  We communicated with the author of the dd-plist package and he replied stating that he has no idea of how to help us on that.</w:t>
      </w:r>
    </w:p>
    <w:p w:rsidR="00B406FF" w:rsidRDefault="00B406FF">
      <w:pPr>
        <w:rPr>
          <w:rFonts w:ascii="Arial" w:hAnsi="Arial" w:cs="Arial"/>
          <w:sz w:val="24"/>
          <w:szCs w:val="24"/>
        </w:rPr>
      </w:pPr>
      <w:r>
        <w:rPr>
          <w:rFonts w:ascii="Arial" w:hAnsi="Arial" w:cs="Arial"/>
          <w:sz w:val="24"/>
          <w:szCs w:val="24"/>
        </w:rPr>
        <w:t>We did research and found two potential candidates:  iTEXT a</w:t>
      </w:r>
      <w:r w:rsidR="0067235E">
        <w:rPr>
          <w:rFonts w:ascii="Arial" w:hAnsi="Arial" w:cs="Arial"/>
          <w:sz w:val="24"/>
          <w:szCs w:val="24"/>
        </w:rPr>
        <w:t xml:space="preserve">nd Apache PdfBox.  Upon further research we found </w:t>
      </w:r>
      <w:r w:rsidR="00644AFF">
        <w:rPr>
          <w:rFonts w:ascii="Arial" w:hAnsi="Arial" w:cs="Arial"/>
          <w:sz w:val="24"/>
          <w:szCs w:val="24"/>
        </w:rPr>
        <w:t xml:space="preserve">that the </w:t>
      </w:r>
      <w:r w:rsidR="0067235E">
        <w:rPr>
          <w:rFonts w:ascii="Arial" w:hAnsi="Arial" w:cs="Arial"/>
          <w:sz w:val="24"/>
          <w:szCs w:val="24"/>
        </w:rPr>
        <w:t>iTEXT package</w:t>
      </w:r>
      <w:r w:rsidR="00644AFF">
        <w:rPr>
          <w:rFonts w:ascii="Arial" w:hAnsi="Arial" w:cs="Arial"/>
          <w:sz w:val="24"/>
          <w:szCs w:val="24"/>
        </w:rPr>
        <w:t xml:space="preserve">, although would </w:t>
      </w:r>
      <w:r w:rsidR="0067235E">
        <w:rPr>
          <w:rFonts w:ascii="Arial" w:hAnsi="Arial" w:cs="Arial"/>
          <w:sz w:val="24"/>
          <w:szCs w:val="24"/>
        </w:rPr>
        <w:t>be useful</w:t>
      </w:r>
      <w:r w:rsidR="00644AFF">
        <w:rPr>
          <w:rFonts w:ascii="Arial" w:hAnsi="Arial" w:cs="Arial"/>
          <w:sz w:val="24"/>
          <w:szCs w:val="24"/>
        </w:rPr>
        <w:t>,</w:t>
      </w:r>
      <w:r w:rsidR="0067235E">
        <w:rPr>
          <w:rFonts w:ascii="Arial" w:hAnsi="Arial" w:cs="Arial"/>
          <w:sz w:val="24"/>
          <w:szCs w:val="24"/>
        </w:rPr>
        <w:t xml:space="preserve"> </w:t>
      </w:r>
      <w:r w:rsidR="00644AFF">
        <w:rPr>
          <w:rFonts w:ascii="Arial" w:hAnsi="Arial" w:cs="Arial"/>
          <w:sz w:val="24"/>
          <w:szCs w:val="24"/>
        </w:rPr>
        <w:t>was</w:t>
      </w:r>
      <w:r w:rsidR="0067235E">
        <w:rPr>
          <w:rFonts w:ascii="Arial" w:hAnsi="Arial" w:cs="Arial"/>
          <w:sz w:val="24"/>
          <w:szCs w:val="24"/>
        </w:rPr>
        <w:t xml:space="preserve"> not free.  Hence we decided to use Apache PdfBox.  While using that package, in the Java method of converting a text file to PDF file, we found a bug which hindered in creating a </w:t>
      </w:r>
      <w:r w:rsidR="00E2037A">
        <w:rPr>
          <w:rFonts w:ascii="Arial" w:hAnsi="Arial" w:cs="Arial"/>
          <w:sz w:val="24"/>
          <w:szCs w:val="24"/>
        </w:rPr>
        <w:t>better formatted output.  We filed a bug and sent email to the mailing list and never received a reply.  So, we formatted the PDF output to the best of our ability.</w:t>
      </w:r>
    </w:p>
    <w:p w:rsidR="00E2037A" w:rsidRDefault="00E2037A">
      <w:pPr>
        <w:rPr>
          <w:rFonts w:ascii="Arial" w:hAnsi="Arial" w:cs="Arial"/>
          <w:sz w:val="24"/>
          <w:szCs w:val="24"/>
        </w:rPr>
      </w:pPr>
    </w:p>
    <w:p w:rsidR="00E2037A" w:rsidRPr="00E2037A" w:rsidRDefault="00E2037A" w:rsidP="00E2037A">
      <w:pPr>
        <w:pStyle w:val="Heading1"/>
        <w:rPr>
          <w:sz w:val="40"/>
          <w:szCs w:val="40"/>
        </w:rPr>
      </w:pPr>
      <w:r w:rsidRPr="00E2037A">
        <w:rPr>
          <w:sz w:val="40"/>
          <w:szCs w:val="40"/>
        </w:rPr>
        <w:t>Adding Search Capability</w:t>
      </w:r>
    </w:p>
    <w:p w:rsidR="00FE1F7A" w:rsidRDefault="00E2037A">
      <w:pPr>
        <w:rPr>
          <w:rFonts w:ascii="Arial" w:hAnsi="Arial" w:cs="Arial"/>
          <w:sz w:val="24"/>
          <w:szCs w:val="24"/>
        </w:rPr>
      </w:pPr>
      <w:r>
        <w:rPr>
          <w:rFonts w:ascii="Arial" w:hAnsi="Arial" w:cs="Arial"/>
          <w:sz w:val="24"/>
          <w:szCs w:val="24"/>
        </w:rPr>
        <w:t>Providing search capability in an investigation or a plist</w:t>
      </w:r>
      <w:r w:rsidR="002527EA">
        <w:rPr>
          <w:rFonts w:ascii="Arial" w:hAnsi="Arial" w:cs="Arial"/>
          <w:sz w:val="24"/>
          <w:szCs w:val="24"/>
        </w:rPr>
        <w:t xml:space="preserve"> (i.e. evidence)</w:t>
      </w:r>
      <w:r>
        <w:rPr>
          <w:rFonts w:ascii="Arial" w:hAnsi="Arial" w:cs="Arial"/>
          <w:sz w:val="24"/>
          <w:szCs w:val="24"/>
        </w:rPr>
        <w:t xml:space="preserve"> was our stretch goal.</w:t>
      </w:r>
      <w:r w:rsidR="00FE1F7A">
        <w:rPr>
          <w:rFonts w:ascii="Arial" w:hAnsi="Arial" w:cs="Arial"/>
          <w:sz w:val="24"/>
          <w:szCs w:val="24"/>
        </w:rPr>
        <w:t xml:space="preserve">  Once </w:t>
      </w:r>
      <w:r w:rsidR="002527EA">
        <w:rPr>
          <w:rFonts w:ascii="Arial" w:hAnsi="Arial" w:cs="Arial"/>
          <w:sz w:val="24"/>
          <w:szCs w:val="24"/>
        </w:rPr>
        <w:t xml:space="preserve">we </w:t>
      </w:r>
      <w:r w:rsidR="00FE1F7A">
        <w:rPr>
          <w:rFonts w:ascii="Arial" w:hAnsi="Arial" w:cs="Arial"/>
          <w:sz w:val="24"/>
          <w:szCs w:val="24"/>
        </w:rPr>
        <w:t xml:space="preserve">had the package working with PDF file creation, we decided to put in more time and </w:t>
      </w:r>
      <w:r w:rsidR="002527EA">
        <w:rPr>
          <w:rFonts w:ascii="Arial" w:hAnsi="Arial" w:cs="Arial"/>
          <w:sz w:val="24"/>
          <w:szCs w:val="24"/>
        </w:rPr>
        <w:t>develop</w:t>
      </w:r>
      <w:r w:rsidR="00FE1F7A">
        <w:rPr>
          <w:rFonts w:ascii="Arial" w:hAnsi="Arial" w:cs="Arial"/>
          <w:sz w:val="24"/>
          <w:szCs w:val="24"/>
        </w:rPr>
        <w:t xml:space="preserve"> the search feature.  Using the search feature an investigator can search for fixed strings in </w:t>
      </w:r>
      <w:r w:rsidR="005004C1">
        <w:rPr>
          <w:rFonts w:ascii="Arial" w:hAnsi="Arial" w:cs="Arial"/>
          <w:sz w:val="24"/>
          <w:szCs w:val="24"/>
        </w:rPr>
        <w:t>plist(s) (i.e. evidence)</w:t>
      </w:r>
      <w:r w:rsidR="00FE1F7A">
        <w:rPr>
          <w:rFonts w:ascii="Arial" w:hAnsi="Arial" w:cs="Arial"/>
          <w:sz w:val="24"/>
          <w:szCs w:val="24"/>
        </w:rPr>
        <w:t xml:space="preserve"> or in an investigation, including the notes in each element.</w:t>
      </w:r>
    </w:p>
    <w:p w:rsidR="0026056B" w:rsidRDefault="0026056B">
      <w:pPr>
        <w:rPr>
          <w:rFonts w:ascii="Arial" w:hAnsi="Arial" w:cs="Arial"/>
          <w:sz w:val="24"/>
          <w:szCs w:val="24"/>
        </w:rPr>
      </w:pPr>
    </w:p>
    <w:p w:rsidR="00C374F0" w:rsidRPr="00C374F0" w:rsidRDefault="00C374F0" w:rsidP="00C374F0">
      <w:pPr>
        <w:pStyle w:val="Heading1"/>
        <w:rPr>
          <w:sz w:val="40"/>
          <w:szCs w:val="40"/>
        </w:rPr>
      </w:pPr>
      <w:r w:rsidRPr="00C374F0">
        <w:rPr>
          <w:sz w:val="40"/>
          <w:szCs w:val="40"/>
        </w:rPr>
        <w:lastRenderedPageBreak/>
        <w:t>System Requirements</w:t>
      </w:r>
    </w:p>
    <w:p w:rsidR="004C1B1E" w:rsidRDefault="00C374F0">
      <w:pPr>
        <w:rPr>
          <w:rFonts w:ascii="Arial" w:hAnsi="Arial" w:cs="Arial"/>
          <w:sz w:val="24"/>
          <w:szCs w:val="24"/>
        </w:rPr>
      </w:pPr>
      <w:r>
        <w:rPr>
          <w:rFonts w:ascii="Arial" w:hAnsi="Arial" w:cs="Arial"/>
          <w:sz w:val="24"/>
          <w:szCs w:val="24"/>
        </w:rPr>
        <w:t>TBRT Plist Navigator requires JRE1.6 or JRE1.7 running on Windows XP or Windows 7 environment.  Since Java VM consume</w:t>
      </w:r>
      <w:r w:rsidR="006D2AD7">
        <w:rPr>
          <w:rFonts w:ascii="Arial" w:hAnsi="Arial" w:cs="Arial"/>
          <w:sz w:val="24"/>
          <w:szCs w:val="24"/>
        </w:rPr>
        <w:t>s</w:t>
      </w:r>
      <w:r>
        <w:rPr>
          <w:rFonts w:ascii="Arial" w:hAnsi="Arial" w:cs="Arial"/>
          <w:sz w:val="24"/>
          <w:szCs w:val="24"/>
        </w:rPr>
        <w:t xml:space="preserve"> considerably memory, we recommend a X86 system with at least 2GB of RAM, 1.86 GHZ CPU and a minimum of 4 Gb of hard-disk storage.</w:t>
      </w:r>
    </w:p>
    <w:p w:rsidR="0026056B" w:rsidRPr="001E1414" w:rsidRDefault="0026056B" w:rsidP="001E1414">
      <w:pPr>
        <w:pStyle w:val="Heading1"/>
        <w:rPr>
          <w:sz w:val="40"/>
          <w:szCs w:val="40"/>
        </w:rPr>
      </w:pPr>
      <w:r w:rsidRPr="001E1414">
        <w:rPr>
          <w:sz w:val="40"/>
          <w:szCs w:val="40"/>
        </w:rPr>
        <w:t>Plist Tool Comparison</w:t>
      </w:r>
    </w:p>
    <w:p w:rsidR="0026056B" w:rsidRDefault="0026056B">
      <w:pPr>
        <w:rPr>
          <w:rFonts w:ascii="Arial" w:hAnsi="Arial" w:cs="Arial"/>
          <w:sz w:val="24"/>
          <w:szCs w:val="24"/>
        </w:rPr>
      </w:pPr>
      <w:r>
        <w:rPr>
          <w:rFonts w:ascii="Arial" w:hAnsi="Arial" w:cs="Arial"/>
          <w:sz w:val="24"/>
          <w:szCs w:val="24"/>
        </w:rPr>
        <w:t xml:space="preserve">There are a few plist reader tools available in the market.  But they are expensive and some are not </w:t>
      </w:r>
      <w:r w:rsidR="001E1414">
        <w:rPr>
          <w:rFonts w:ascii="Arial" w:hAnsi="Arial" w:cs="Arial"/>
          <w:sz w:val="24"/>
          <w:szCs w:val="24"/>
        </w:rPr>
        <w:t xml:space="preserve">user friendly.  </w:t>
      </w:r>
      <w:r w:rsidR="007F1589">
        <w:rPr>
          <w:rFonts w:ascii="Arial" w:hAnsi="Arial" w:cs="Arial"/>
          <w:sz w:val="24"/>
          <w:szCs w:val="24"/>
        </w:rPr>
        <w:t>A comparison of Plist tools against our TBRT Plist Navigator is tabulated below:</w:t>
      </w:r>
    </w:p>
    <w:tbl>
      <w:tblPr>
        <w:tblStyle w:val="TableGrid"/>
        <w:tblW w:w="0" w:type="auto"/>
        <w:tblLook w:val="04A0"/>
      </w:tblPr>
      <w:tblGrid>
        <w:gridCol w:w="1552"/>
        <w:gridCol w:w="1344"/>
        <w:gridCol w:w="1337"/>
        <w:gridCol w:w="1364"/>
        <w:gridCol w:w="1312"/>
        <w:gridCol w:w="1344"/>
        <w:gridCol w:w="1323"/>
      </w:tblGrid>
      <w:tr w:rsidR="00DC5BB5" w:rsidRPr="00125EC5" w:rsidTr="007F1589">
        <w:tc>
          <w:tcPr>
            <w:tcW w:w="1368" w:type="dxa"/>
          </w:tcPr>
          <w:p w:rsidR="007F1589" w:rsidRPr="00125EC5" w:rsidRDefault="007F1589" w:rsidP="00125EC5">
            <w:pPr>
              <w:jc w:val="center"/>
              <w:rPr>
                <w:rFonts w:ascii="Arial" w:hAnsi="Arial" w:cs="Arial"/>
                <w:b/>
                <w:sz w:val="24"/>
                <w:szCs w:val="24"/>
              </w:rPr>
            </w:pPr>
            <w:r w:rsidRPr="00125EC5">
              <w:rPr>
                <w:rFonts w:ascii="Arial" w:hAnsi="Arial" w:cs="Arial"/>
                <w:b/>
                <w:sz w:val="24"/>
                <w:szCs w:val="24"/>
              </w:rPr>
              <w:t>Name of the tool</w:t>
            </w:r>
          </w:p>
        </w:tc>
        <w:tc>
          <w:tcPr>
            <w:tcW w:w="1368" w:type="dxa"/>
          </w:tcPr>
          <w:p w:rsidR="007F1589" w:rsidRPr="005171C1" w:rsidRDefault="005171C1" w:rsidP="00125EC5">
            <w:pPr>
              <w:jc w:val="center"/>
              <w:rPr>
                <w:rFonts w:ascii="Arial" w:hAnsi="Arial" w:cs="Arial"/>
                <w:b/>
                <w:sz w:val="24"/>
                <w:szCs w:val="24"/>
              </w:rPr>
            </w:pPr>
            <w:r w:rsidRPr="005171C1">
              <w:rPr>
                <w:rFonts w:ascii="Arial" w:hAnsi="Arial" w:cs="Arial"/>
                <w:b/>
                <w:sz w:val="24"/>
                <w:szCs w:val="24"/>
              </w:rPr>
              <w:t>CellDEK</w:t>
            </w:r>
          </w:p>
        </w:tc>
        <w:tc>
          <w:tcPr>
            <w:tcW w:w="1368" w:type="dxa"/>
          </w:tcPr>
          <w:p w:rsidR="007F1589" w:rsidRPr="00125EC5" w:rsidRDefault="007F1589" w:rsidP="00125EC5">
            <w:pPr>
              <w:jc w:val="center"/>
              <w:rPr>
                <w:rFonts w:ascii="Arial" w:hAnsi="Arial" w:cs="Arial"/>
                <w:b/>
                <w:sz w:val="24"/>
                <w:szCs w:val="24"/>
              </w:rPr>
            </w:pPr>
            <w:r w:rsidRPr="00125EC5">
              <w:rPr>
                <w:rFonts w:ascii="Arial" w:hAnsi="Arial" w:cs="Arial"/>
                <w:b/>
                <w:sz w:val="24"/>
                <w:szCs w:val="24"/>
              </w:rPr>
              <w:t>Oxygen</w:t>
            </w:r>
          </w:p>
        </w:tc>
        <w:tc>
          <w:tcPr>
            <w:tcW w:w="1368" w:type="dxa"/>
          </w:tcPr>
          <w:p w:rsidR="007F1589" w:rsidRPr="00125EC5" w:rsidRDefault="00652E2B" w:rsidP="00125EC5">
            <w:pPr>
              <w:jc w:val="center"/>
              <w:rPr>
                <w:rFonts w:ascii="Arial" w:hAnsi="Arial" w:cs="Arial"/>
                <w:b/>
                <w:sz w:val="24"/>
                <w:szCs w:val="24"/>
              </w:rPr>
            </w:pPr>
            <w:r w:rsidRPr="00652E2B">
              <w:rPr>
                <w:rFonts w:ascii="Arial" w:hAnsi="Arial" w:cs="Arial"/>
                <w:b/>
                <w:sz w:val="24"/>
                <w:szCs w:val="24"/>
              </w:rPr>
              <w:t>CelleBrite UFED</w:t>
            </w:r>
          </w:p>
        </w:tc>
        <w:tc>
          <w:tcPr>
            <w:tcW w:w="1368" w:type="dxa"/>
          </w:tcPr>
          <w:p w:rsidR="007F1589" w:rsidRPr="00E719F9" w:rsidRDefault="00C816B0" w:rsidP="00125EC5">
            <w:pPr>
              <w:jc w:val="center"/>
              <w:rPr>
                <w:rFonts w:ascii="Arial" w:hAnsi="Arial" w:cs="Arial"/>
                <w:b/>
                <w:sz w:val="24"/>
                <w:szCs w:val="24"/>
              </w:rPr>
            </w:pPr>
            <w:r w:rsidRPr="00C816B0">
              <w:rPr>
                <w:rFonts w:ascii="Arial" w:hAnsi="Arial" w:cs="Arial"/>
                <w:b/>
                <w:sz w:val="24"/>
                <w:szCs w:val="24"/>
              </w:rPr>
              <w:t>.XRY</w:t>
            </w:r>
          </w:p>
        </w:tc>
        <w:tc>
          <w:tcPr>
            <w:tcW w:w="1368" w:type="dxa"/>
          </w:tcPr>
          <w:p w:rsidR="007F1589" w:rsidRPr="00D506A0" w:rsidRDefault="00D506A0" w:rsidP="00D506A0">
            <w:pPr>
              <w:jc w:val="center"/>
              <w:rPr>
                <w:rFonts w:ascii="Arial" w:hAnsi="Arial" w:cs="Arial"/>
                <w:b/>
                <w:sz w:val="24"/>
                <w:szCs w:val="24"/>
              </w:rPr>
            </w:pPr>
            <w:r w:rsidRPr="00D506A0">
              <w:rPr>
                <w:rFonts w:ascii="Arial" w:hAnsi="Arial" w:cs="Arial"/>
                <w:b/>
                <w:sz w:val="24"/>
                <w:szCs w:val="24"/>
              </w:rPr>
              <w:t>Paraben Device Seizure</w:t>
            </w:r>
          </w:p>
        </w:tc>
        <w:tc>
          <w:tcPr>
            <w:tcW w:w="1368" w:type="dxa"/>
          </w:tcPr>
          <w:p w:rsidR="007F1589" w:rsidRPr="00D506A0" w:rsidRDefault="00D506A0" w:rsidP="00D506A0">
            <w:pPr>
              <w:jc w:val="center"/>
              <w:rPr>
                <w:rFonts w:ascii="Arial" w:hAnsi="Arial" w:cs="Arial"/>
                <w:b/>
                <w:color w:val="FF0000"/>
                <w:sz w:val="24"/>
                <w:szCs w:val="24"/>
              </w:rPr>
            </w:pPr>
            <w:r w:rsidRPr="00D506A0">
              <w:rPr>
                <w:rFonts w:ascii="Arial" w:hAnsi="Arial" w:cs="Arial"/>
                <w:b/>
                <w:color w:val="FF0000"/>
                <w:sz w:val="24"/>
                <w:szCs w:val="24"/>
              </w:rPr>
              <w:t>TBRT plist reader</w:t>
            </w:r>
          </w:p>
        </w:tc>
      </w:tr>
      <w:tr w:rsidR="009C3A98" w:rsidTr="007F1589">
        <w:tc>
          <w:tcPr>
            <w:tcW w:w="1368" w:type="dxa"/>
          </w:tcPr>
          <w:p w:rsidR="00FD7B2F" w:rsidRDefault="009E2C07" w:rsidP="009E2C07">
            <w:pPr>
              <w:jc w:val="center"/>
              <w:rPr>
                <w:rFonts w:ascii="Arial" w:hAnsi="Arial" w:cs="Arial"/>
                <w:sz w:val="24"/>
                <w:szCs w:val="24"/>
              </w:rPr>
            </w:pPr>
            <w:r>
              <w:rPr>
                <w:rFonts w:ascii="Arial" w:hAnsi="Arial" w:cs="Arial"/>
                <w:sz w:val="24"/>
                <w:szCs w:val="24"/>
              </w:rPr>
              <w:t>Plist Viewer</w:t>
            </w:r>
          </w:p>
        </w:tc>
        <w:tc>
          <w:tcPr>
            <w:tcW w:w="1368" w:type="dxa"/>
          </w:tcPr>
          <w:p w:rsidR="00FD7B2F" w:rsidRDefault="009E2C07" w:rsidP="009E2C07">
            <w:pPr>
              <w:jc w:val="center"/>
              <w:rPr>
                <w:rFonts w:ascii="Arial" w:hAnsi="Arial" w:cs="Arial"/>
                <w:sz w:val="24"/>
                <w:szCs w:val="24"/>
              </w:rPr>
            </w:pPr>
            <w:r>
              <w:rPr>
                <w:rFonts w:ascii="Arial" w:hAnsi="Arial" w:cs="Arial"/>
                <w:sz w:val="24"/>
                <w:szCs w:val="24"/>
              </w:rPr>
              <w:t>No</w:t>
            </w:r>
          </w:p>
        </w:tc>
        <w:tc>
          <w:tcPr>
            <w:tcW w:w="1368" w:type="dxa"/>
          </w:tcPr>
          <w:p w:rsidR="00FD7B2F" w:rsidRDefault="009E2C07" w:rsidP="009E2C07">
            <w:pPr>
              <w:jc w:val="center"/>
              <w:rPr>
                <w:rFonts w:ascii="Arial" w:hAnsi="Arial" w:cs="Arial"/>
                <w:sz w:val="24"/>
                <w:szCs w:val="24"/>
              </w:rPr>
            </w:pPr>
            <w:r>
              <w:rPr>
                <w:rFonts w:ascii="Arial" w:hAnsi="Arial" w:cs="Arial"/>
                <w:sz w:val="24"/>
                <w:szCs w:val="24"/>
              </w:rPr>
              <w:t>Yes</w:t>
            </w:r>
          </w:p>
        </w:tc>
        <w:tc>
          <w:tcPr>
            <w:tcW w:w="1368" w:type="dxa"/>
          </w:tcPr>
          <w:p w:rsidR="00FD7B2F" w:rsidRDefault="009E2C07" w:rsidP="009E2C07">
            <w:pPr>
              <w:jc w:val="center"/>
              <w:rPr>
                <w:rFonts w:ascii="Arial" w:hAnsi="Arial" w:cs="Arial"/>
                <w:sz w:val="24"/>
                <w:szCs w:val="24"/>
              </w:rPr>
            </w:pPr>
            <w:r>
              <w:rPr>
                <w:rFonts w:ascii="Arial" w:hAnsi="Arial" w:cs="Arial"/>
                <w:sz w:val="24"/>
                <w:szCs w:val="24"/>
              </w:rPr>
              <w:t>No</w:t>
            </w:r>
          </w:p>
        </w:tc>
        <w:tc>
          <w:tcPr>
            <w:tcW w:w="1368" w:type="dxa"/>
          </w:tcPr>
          <w:p w:rsidR="00FD7B2F" w:rsidRDefault="009E2C07" w:rsidP="009E2C07">
            <w:pPr>
              <w:jc w:val="center"/>
              <w:rPr>
                <w:rFonts w:ascii="Arial" w:hAnsi="Arial" w:cs="Arial"/>
                <w:sz w:val="24"/>
                <w:szCs w:val="24"/>
              </w:rPr>
            </w:pPr>
            <w:r>
              <w:rPr>
                <w:rFonts w:ascii="Arial" w:hAnsi="Arial" w:cs="Arial"/>
                <w:sz w:val="24"/>
                <w:szCs w:val="24"/>
              </w:rPr>
              <w:t>No</w:t>
            </w:r>
          </w:p>
        </w:tc>
        <w:tc>
          <w:tcPr>
            <w:tcW w:w="1368" w:type="dxa"/>
          </w:tcPr>
          <w:p w:rsidR="00FD7B2F" w:rsidRPr="00D506A0" w:rsidRDefault="009E2C07" w:rsidP="009E2C07">
            <w:pPr>
              <w:jc w:val="center"/>
              <w:rPr>
                <w:rFonts w:ascii="Arial" w:hAnsi="Arial" w:cs="Arial"/>
                <w:sz w:val="24"/>
                <w:szCs w:val="24"/>
              </w:rPr>
            </w:pPr>
            <w:r>
              <w:rPr>
                <w:rFonts w:ascii="Arial" w:hAnsi="Arial" w:cs="Arial"/>
                <w:sz w:val="24"/>
                <w:szCs w:val="24"/>
              </w:rPr>
              <w:t>No</w:t>
            </w:r>
          </w:p>
        </w:tc>
        <w:tc>
          <w:tcPr>
            <w:tcW w:w="1368" w:type="dxa"/>
          </w:tcPr>
          <w:p w:rsidR="00FD7B2F" w:rsidRPr="00D506A0" w:rsidRDefault="009E2C07" w:rsidP="009E2C07">
            <w:pPr>
              <w:jc w:val="center"/>
              <w:rPr>
                <w:rFonts w:ascii="Arial" w:hAnsi="Arial" w:cs="Arial"/>
                <w:color w:val="FF0000"/>
                <w:sz w:val="24"/>
                <w:szCs w:val="24"/>
              </w:rPr>
            </w:pPr>
            <w:r>
              <w:rPr>
                <w:rFonts w:ascii="Arial" w:hAnsi="Arial" w:cs="Arial"/>
                <w:color w:val="FF0000"/>
                <w:sz w:val="24"/>
                <w:szCs w:val="24"/>
              </w:rPr>
              <w:t>Yes</w:t>
            </w:r>
          </w:p>
        </w:tc>
      </w:tr>
      <w:tr w:rsidR="00DC5BB5" w:rsidTr="007F1589">
        <w:tc>
          <w:tcPr>
            <w:tcW w:w="1368" w:type="dxa"/>
          </w:tcPr>
          <w:p w:rsidR="007F1589" w:rsidRDefault="006F3B20">
            <w:pPr>
              <w:rPr>
                <w:rFonts w:ascii="Arial" w:hAnsi="Arial" w:cs="Arial"/>
                <w:sz w:val="24"/>
                <w:szCs w:val="24"/>
              </w:rPr>
            </w:pPr>
            <w:bookmarkStart w:id="2" w:name="_GoBack" w:colFirst="1" w:colLast="5"/>
            <w:r>
              <w:rPr>
                <w:rFonts w:ascii="Arial" w:hAnsi="Arial" w:cs="Arial"/>
                <w:sz w:val="24"/>
                <w:szCs w:val="24"/>
              </w:rPr>
              <w:t>Price</w:t>
            </w:r>
            <w:r w:rsidR="00D506A0">
              <w:rPr>
                <w:rFonts w:ascii="Arial" w:hAnsi="Arial" w:cs="Arial"/>
                <w:sz w:val="24"/>
                <w:szCs w:val="24"/>
              </w:rPr>
              <w:t xml:space="preserve"> (US  Dollars)</w:t>
            </w:r>
          </w:p>
        </w:tc>
        <w:tc>
          <w:tcPr>
            <w:tcW w:w="1368" w:type="dxa"/>
          </w:tcPr>
          <w:p w:rsidR="00576316" w:rsidRDefault="007E72C5" w:rsidP="00576316">
            <w:pPr>
              <w:jc w:val="center"/>
              <w:rPr>
                <w:rFonts w:ascii="Arial" w:hAnsi="Arial" w:cs="Arial"/>
                <w:sz w:val="24"/>
                <w:szCs w:val="24"/>
              </w:rPr>
            </w:pPr>
            <w:r>
              <w:rPr>
                <w:rFonts w:ascii="Arial" w:hAnsi="Arial" w:cs="Arial"/>
                <w:sz w:val="24"/>
                <w:szCs w:val="24"/>
              </w:rPr>
              <w:t>$14457</w:t>
            </w:r>
          </w:p>
        </w:tc>
        <w:tc>
          <w:tcPr>
            <w:tcW w:w="1368" w:type="dxa"/>
          </w:tcPr>
          <w:p w:rsidR="00576316" w:rsidRDefault="00D506A0" w:rsidP="00576316">
            <w:pPr>
              <w:jc w:val="center"/>
              <w:rPr>
                <w:rFonts w:ascii="Arial" w:hAnsi="Arial" w:cs="Arial"/>
                <w:sz w:val="24"/>
                <w:szCs w:val="24"/>
              </w:rPr>
            </w:pPr>
            <w:r>
              <w:rPr>
                <w:rFonts w:ascii="Arial" w:hAnsi="Arial" w:cs="Arial"/>
                <w:sz w:val="24"/>
                <w:szCs w:val="24"/>
              </w:rPr>
              <w:t>$1970</w:t>
            </w:r>
          </w:p>
        </w:tc>
        <w:tc>
          <w:tcPr>
            <w:tcW w:w="1368" w:type="dxa"/>
          </w:tcPr>
          <w:p w:rsidR="00576316" w:rsidRDefault="00186835" w:rsidP="00576316">
            <w:pPr>
              <w:jc w:val="center"/>
              <w:rPr>
                <w:rFonts w:ascii="Arial" w:hAnsi="Arial" w:cs="Arial"/>
                <w:sz w:val="24"/>
                <w:szCs w:val="24"/>
              </w:rPr>
            </w:pPr>
            <w:r>
              <w:rPr>
                <w:rFonts w:ascii="Arial" w:hAnsi="Arial" w:cs="Arial"/>
                <w:sz w:val="24"/>
                <w:szCs w:val="24"/>
              </w:rPr>
              <w:t>$3943</w:t>
            </w:r>
          </w:p>
        </w:tc>
        <w:tc>
          <w:tcPr>
            <w:tcW w:w="1368" w:type="dxa"/>
          </w:tcPr>
          <w:p w:rsidR="00576316" w:rsidRDefault="00046BA4" w:rsidP="00576316">
            <w:pPr>
              <w:jc w:val="center"/>
              <w:rPr>
                <w:rFonts w:ascii="Arial" w:hAnsi="Arial" w:cs="Arial"/>
                <w:sz w:val="24"/>
                <w:szCs w:val="24"/>
              </w:rPr>
            </w:pPr>
            <w:r>
              <w:rPr>
                <w:rFonts w:ascii="Arial" w:hAnsi="Arial" w:cs="Arial"/>
                <w:sz w:val="24"/>
                <w:szCs w:val="24"/>
              </w:rPr>
              <w:t>$6572</w:t>
            </w:r>
          </w:p>
        </w:tc>
        <w:tc>
          <w:tcPr>
            <w:tcW w:w="1368" w:type="dxa"/>
          </w:tcPr>
          <w:p w:rsidR="00576316" w:rsidRDefault="00D506A0" w:rsidP="00576316">
            <w:pPr>
              <w:jc w:val="center"/>
              <w:rPr>
                <w:rFonts w:ascii="Arial" w:hAnsi="Arial" w:cs="Arial"/>
                <w:sz w:val="24"/>
                <w:szCs w:val="24"/>
              </w:rPr>
            </w:pPr>
            <w:r>
              <w:rPr>
                <w:rFonts w:ascii="Arial" w:hAnsi="Arial" w:cs="Arial"/>
                <w:sz w:val="24"/>
                <w:szCs w:val="24"/>
              </w:rPr>
              <w:t>$1181</w:t>
            </w:r>
          </w:p>
        </w:tc>
        <w:tc>
          <w:tcPr>
            <w:tcW w:w="1368" w:type="dxa"/>
          </w:tcPr>
          <w:p w:rsidR="007F1589" w:rsidRPr="00D506A0" w:rsidRDefault="00046BA4" w:rsidP="00D506A0">
            <w:pPr>
              <w:jc w:val="center"/>
              <w:rPr>
                <w:rFonts w:ascii="Arial" w:hAnsi="Arial" w:cs="Arial"/>
                <w:color w:val="FF0000"/>
                <w:sz w:val="24"/>
                <w:szCs w:val="24"/>
              </w:rPr>
            </w:pPr>
            <w:r>
              <w:rPr>
                <w:rFonts w:ascii="Arial" w:hAnsi="Arial" w:cs="Arial"/>
                <w:color w:val="FF0000"/>
                <w:sz w:val="24"/>
                <w:szCs w:val="24"/>
              </w:rPr>
              <w:t xml:space="preserve">Open Source and </w:t>
            </w:r>
            <w:r w:rsidR="00D506A0">
              <w:rPr>
                <w:rFonts w:ascii="Arial" w:hAnsi="Arial" w:cs="Arial"/>
                <w:color w:val="FF0000"/>
                <w:sz w:val="24"/>
                <w:szCs w:val="24"/>
              </w:rPr>
              <w:t>FREE!</w:t>
            </w:r>
          </w:p>
        </w:tc>
      </w:tr>
      <w:bookmarkEnd w:id="2"/>
      <w:tr w:rsidR="00DC5BB5" w:rsidTr="007F1589">
        <w:tc>
          <w:tcPr>
            <w:tcW w:w="1368" w:type="dxa"/>
          </w:tcPr>
          <w:p w:rsidR="006F3B20" w:rsidRDefault="00501008" w:rsidP="00501008">
            <w:pPr>
              <w:jc w:val="center"/>
              <w:rPr>
                <w:rFonts w:ascii="Arial" w:hAnsi="Arial" w:cs="Arial"/>
                <w:sz w:val="24"/>
                <w:szCs w:val="24"/>
              </w:rPr>
            </w:pPr>
            <w:r>
              <w:rPr>
                <w:rFonts w:ascii="Arial" w:hAnsi="Arial" w:cs="Arial"/>
                <w:sz w:val="24"/>
                <w:szCs w:val="24"/>
              </w:rPr>
              <w:t>Plist processing on Windows Support</w:t>
            </w:r>
          </w:p>
        </w:tc>
        <w:tc>
          <w:tcPr>
            <w:tcW w:w="1368" w:type="dxa"/>
          </w:tcPr>
          <w:p w:rsidR="007F1589" w:rsidRDefault="00501008" w:rsidP="00501008">
            <w:pPr>
              <w:jc w:val="center"/>
              <w:rPr>
                <w:rFonts w:ascii="Arial" w:hAnsi="Arial" w:cs="Arial"/>
                <w:sz w:val="24"/>
                <w:szCs w:val="24"/>
              </w:rPr>
            </w:pPr>
            <w:r>
              <w:rPr>
                <w:rFonts w:ascii="Arial" w:hAnsi="Arial" w:cs="Arial"/>
                <w:sz w:val="24"/>
                <w:szCs w:val="24"/>
              </w:rPr>
              <w:t>No</w:t>
            </w:r>
          </w:p>
        </w:tc>
        <w:tc>
          <w:tcPr>
            <w:tcW w:w="1368" w:type="dxa"/>
          </w:tcPr>
          <w:p w:rsidR="007F1589" w:rsidRDefault="00501008" w:rsidP="00501008">
            <w:pPr>
              <w:jc w:val="center"/>
              <w:rPr>
                <w:rFonts w:ascii="Arial" w:hAnsi="Arial" w:cs="Arial"/>
                <w:sz w:val="24"/>
                <w:szCs w:val="24"/>
              </w:rPr>
            </w:pPr>
            <w:r>
              <w:rPr>
                <w:rFonts w:ascii="Arial" w:hAnsi="Arial" w:cs="Arial"/>
                <w:sz w:val="24"/>
                <w:szCs w:val="24"/>
              </w:rPr>
              <w:t>Yes</w:t>
            </w:r>
          </w:p>
        </w:tc>
        <w:tc>
          <w:tcPr>
            <w:tcW w:w="1368" w:type="dxa"/>
          </w:tcPr>
          <w:p w:rsidR="007F1589" w:rsidRDefault="00501008" w:rsidP="00501008">
            <w:pPr>
              <w:jc w:val="center"/>
              <w:rPr>
                <w:rFonts w:ascii="Arial" w:hAnsi="Arial" w:cs="Arial"/>
                <w:sz w:val="24"/>
                <w:szCs w:val="24"/>
              </w:rPr>
            </w:pPr>
            <w:r>
              <w:rPr>
                <w:rFonts w:ascii="Arial" w:hAnsi="Arial" w:cs="Arial"/>
                <w:sz w:val="24"/>
                <w:szCs w:val="24"/>
              </w:rPr>
              <w:t>No</w:t>
            </w:r>
          </w:p>
        </w:tc>
        <w:tc>
          <w:tcPr>
            <w:tcW w:w="1368" w:type="dxa"/>
          </w:tcPr>
          <w:p w:rsidR="007F1589" w:rsidRDefault="00501008" w:rsidP="00501008">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501008" w:rsidP="00501008">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DC5BB5" w:rsidP="00501008">
            <w:pPr>
              <w:jc w:val="center"/>
              <w:rPr>
                <w:rFonts w:ascii="Arial" w:hAnsi="Arial" w:cs="Arial"/>
                <w:color w:val="FF0000"/>
                <w:sz w:val="24"/>
                <w:szCs w:val="24"/>
              </w:rPr>
            </w:pPr>
            <w:r>
              <w:rPr>
                <w:rFonts w:ascii="Arial" w:hAnsi="Arial" w:cs="Arial"/>
                <w:color w:val="FF0000"/>
                <w:sz w:val="24"/>
                <w:szCs w:val="24"/>
              </w:rPr>
              <w:t>Yes</w:t>
            </w:r>
          </w:p>
        </w:tc>
      </w:tr>
      <w:tr w:rsidR="00DC5BB5" w:rsidTr="007F1589">
        <w:tc>
          <w:tcPr>
            <w:tcW w:w="1368" w:type="dxa"/>
          </w:tcPr>
          <w:p w:rsidR="00DC5BB5" w:rsidRDefault="00DC5BB5" w:rsidP="00DC5BB5">
            <w:pPr>
              <w:jc w:val="center"/>
              <w:rPr>
                <w:rFonts w:ascii="Arial" w:hAnsi="Arial" w:cs="Arial"/>
                <w:sz w:val="24"/>
                <w:szCs w:val="24"/>
              </w:rPr>
            </w:pPr>
            <w:r>
              <w:rPr>
                <w:rFonts w:ascii="Arial" w:hAnsi="Arial" w:cs="Arial"/>
                <w:sz w:val="24"/>
                <w:szCs w:val="24"/>
              </w:rPr>
              <w:t>Individual</w:t>
            </w:r>
          </w:p>
          <w:p w:rsidR="007F1589" w:rsidRDefault="006F3B20" w:rsidP="00DC5BB5">
            <w:pPr>
              <w:jc w:val="center"/>
              <w:rPr>
                <w:rFonts w:ascii="Arial" w:hAnsi="Arial" w:cs="Arial"/>
                <w:sz w:val="24"/>
                <w:szCs w:val="24"/>
              </w:rPr>
            </w:pPr>
            <w:r>
              <w:rPr>
                <w:rFonts w:ascii="Arial" w:hAnsi="Arial" w:cs="Arial"/>
                <w:sz w:val="24"/>
                <w:szCs w:val="24"/>
              </w:rPr>
              <w:t>Binary Plist read</w:t>
            </w:r>
            <w:r w:rsidR="003D0855">
              <w:rPr>
                <w:rFonts w:ascii="Arial" w:hAnsi="Arial" w:cs="Arial"/>
                <w:sz w:val="24"/>
                <w:szCs w:val="24"/>
              </w:rPr>
              <w:t xml:space="preserve"> on Windows</w:t>
            </w:r>
          </w:p>
        </w:tc>
        <w:tc>
          <w:tcPr>
            <w:tcW w:w="1368" w:type="dxa"/>
          </w:tcPr>
          <w:p w:rsidR="007F1589" w:rsidRDefault="00DC5BB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DC5BB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DC5BB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DC5BB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DC5BB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DC5BB5" w:rsidP="00DC5BB5">
            <w:pPr>
              <w:jc w:val="center"/>
              <w:rPr>
                <w:rFonts w:ascii="Arial" w:hAnsi="Arial" w:cs="Arial"/>
                <w:color w:val="FF0000"/>
                <w:sz w:val="24"/>
                <w:szCs w:val="24"/>
              </w:rPr>
            </w:pPr>
            <w:r>
              <w:rPr>
                <w:rFonts w:ascii="Arial" w:hAnsi="Arial" w:cs="Arial"/>
                <w:color w:val="FF0000"/>
                <w:sz w:val="24"/>
                <w:szCs w:val="24"/>
              </w:rPr>
              <w:t>Yes</w:t>
            </w:r>
          </w:p>
        </w:tc>
      </w:tr>
      <w:tr w:rsidR="00DC5BB5" w:rsidTr="007F1589">
        <w:tc>
          <w:tcPr>
            <w:tcW w:w="1368" w:type="dxa"/>
          </w:tcPr>
          <w:p w:rsidR="007F1589" w:rsidRDefault="006F3B20" w:rsidP="00DC5BB5">
            <w:pPr>
              <w:jc w:val="center"/>
              <w:rPr>
                <w:rFonts w:ascii="Arial" w:hAnsi="Arial" w:cs="Arial"/>
                <w:sz w:val="24"/>
                <w:szCs w:val="24"/>
              </w:rPr>
            </w:pPr>
            <w:r>
              <w:rPr>
                <w:rFonts w:ascii="Arial" w:hAnsi="Arial" w:cs="Arial"/>
                <w:sz w:val="24"/>
                <w:szCs w:val="24"/>
              </w:rPr>
              <w:t>Save plist as PDF</w:t>
            </w:r>
            <w:r w:rsidR="003D0855">
              <w:rPr>
                <w:rFonts w:ascii="Arial" w:hAnsi="Arial" w:cs="Arial"/>
                <w:sz w:val="24"/>
                <w:szCs w:val="24"/>
              </w:rPr>
              <w:t xml:space="preserve"> on Windows</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Yes</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3D0855" w:rsidP="00DC5BB5">
            <w:pPr>
              <w:jc w:val="center"/>
              <w:rPr>
                <w:rFonts w:ascii="Arial" w:hAnsi="Arial" w:cs="Arial"/>
                <w:color w:val="FF0000"/>
                <w:sz w:val="24"/>
                <w:szCs w:val="24"/>
              </w:rPr>
            </w:pPr>
            <w:r>
              <w:rPr>
                <w:rFonts w:ascii="Arial" w:hAnsi="Arial" w:cs="Arial"/>
                <w:color w:val="FF0000"/>
                <w:sz w:val="24"/>
                <w:szCs w:val="24"/>
              </w:rPr>
              <w:t>Yes</w:t>
            </w:r>
          </w:p>
        </w:tc>
      </w:tr>
      <w:tr w:rsidR="00DC5BB5" w:rsidTr="007F1589">
        <w:tc>
          <w:tcPr>
            <w:tcW w:w="1368" w:type="dxa"/>
          </w:tcPr>
          <w:p w:rsidR="007F1589" w:rsidRDefault="006F3B20" w:rsidP="00DC5BB5">
            <w:pPr>
              <w:jc w:val="center"/>
              <w:rPr>
                <w:rFonts w:ascii="Arial" w:hAnsi="Arial" w:cs="Arial"/>
                <w:sz w:val="24"/>
                <w:szCs w:val="24"/>
              </w:rPr>
            </w:pPr>
            <w:r>
              <w:rPr>
                <w:rFonts w:ascii="Arial" w:hAnsi="Arial" w:cs="Arial"/>
                <w:sz w:val="24"/>
                <w:szCs w:val="24"/>
              </w:rPr>
              <w:t xml:space="preserve">Search for content in </w:t>
            </w:r>
            <w:r w:rsidR="003D0855">
              <w:rPr>
                <w:rFonts w:ascii="Arial" w:hAnsi="Arial" w:cs="Arial"/>
                <w:sz w:val="24"/>
                <w:szCs w:val="24"/>
              </w:rPr>
              <w:t>plist and in investigation containing plist</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3D085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3D0855" w:rsidP="00DC5BB5">
            <w:pPr>
              <w:jc w:val="center"/>
              <w:rPr>
                <w:rFonts w:ascii="Arial" w:hAnsi="Arial" w:cs="Arial"/>
                <w:color w:val="FF0000"/>
                <w:sz w:val="24"/>
                <w:szCs w:val="24"/>
              </w:rPr>
            </w:pPr>
            <w:r>
              <w:rPr>
                <w:rFonts w:ascii="Arial" w:hAnsi="Arial" w:cs="Arial"/>
                <w:color w:val="FF0000"/>
                <w:sz w:val="24"/>
                <w:szCs w:val="24"/>
              </w:rPr>
              <w:t>Yes</w:t>
            </w:r>
          </w:p>
        </w:tc>
      </w:tr>
      <w:tr w:rsidR="00DC5BB5" w:rsidTr="007F1589">
        <w:tc>
          <w:tcPr>
            <w:tcW w:w="1368" w:type="dxa"/>
          </w:tcPr>
          <w:p w:rsidR="007F1589" w:rsidRDefault="006F3B20" w:rsidP="00DC5BB5">
            <w:pPr>
              <w:jc w:val="center"/>
              <w:rPr>
                <w:rFonts w:ascii="Arial" w:hAnsi="Arial" w:cs="Arial"/>
                <w:sz w:val="24"/>
                <w:szCs w:val="24"/>
              </w:rPr>
            </w:pPr>
            <w:r>
              <w:rPr>
                <w:rFonts w:ascii="Arial" w:hAnsi="Arial" w:cs="Arial"/>
                <w:sz w:val="24"/>
                <w:szCs w:val="24"/>
              </w:rPr>
              <w:t xml:space="preserve">Save </w:t>
            </w:r>
            <w:r w:rsidR="009C3A98">
              <w:rPr>
                <w:rFonts w:ascii="Arial" w:hAnsi="Arial" w:cs="Arial"/>
                <w:sz w:val="24"/>
                <w:szCs w:val="24"/>
              </w:rPr>
              <w:t xml:space="preserve">individual </w:t>
            </w:r>
            <w:r>
              <w:rPr>
                <w:rFonts w:ascii="Arial" w:hAnsi="Arial" w:cs="Arial"/>
                <w:sz w:val="24"/>
                <w:szCs w:val="24"/>
              </w:rPr>
              <w:t>plist as XML</w:t>
            </w:r>
          </w:p>
        </w:tc>
        <w:tc>
          <w:tcPr>
            <w:tcW w:w="1368" w:type="dxa"/>
          </w:tcPr>
          <w:p w:rsidR="007F1589" w:rsidRDefault="00367275" w:rsidP="00DC5BB5">
            <w:pPr>
              <w:jc w:val="center"/>
              <w:rPr>
                <w:rFonts w:ascii="Arial" w:hAnsi="Arial" w:cs="Arial"/>
                <w:sz w:val="24"/>
                <w:szCs w:val="24"/>
              </w:rPr>
            </w:pPr>
            <w:r>
              <w:rPr>
                <w:rFonts w:ascii="Arial" w:hAnsi="Arial" w:cs="Arial"/>
                <w:sz w:val="24"/>
                <w:szCs w:val="24"/>
              </w:rPr>
              <w:t>Yes</w:t>
            </w:r>
          </w:p>
        </w:tc>
        <w:tc>
          <w:tcPr>
            <w:tcW w:w="1368" w:type="dxa"/>
          </w:tcPr>
          <w:p w:rsidR="007F1589" w:rsidRDefault="00367275" w:rsidP="00DC5BB5">
            <w:pPr>
              <w:jc w:val="center"/>
              <w:rPr>
                <w:rFonts w:ascii="Arial" w:hAnsi="Arial" w:cs="Arial"/>
                <w:sz w:val="24"/>
                <w:szCs w:val="24"/>
              </w:rPr>
            </w:pPr>
            <w:r>
              <w:rPr>
                <w:rFonts w:ascii="Arial" w:hAnsi="Arial" w:cs="Arial"/>
                <w:sz w:val="24"/>
                <w:szCs w:val="24"/>
              </w:rPr>
              <w:t>Yes</w:t>
            </w:r>
          </w:p>
        </w:tc>
        <w:tc>
          <w:tcPr>
            <w:tcW w:w="1368" w:type="dxa"/>
          </w:tcPr>
          <w:p w:rsidR="007F1589" w:rsidRDefault="00367275" w:rsidP="00DC5BB5">
            <w:pPr>
              <w:jc w:val="center"/>
              <w:rPr>
                <w:rFonts w:ascii="Arial" w:hAnsi="Arial" w:cs="Arial"/>
                <w:sz w:val="24"/>
                <w:szCs w:val="24"/>
              </w:rPr>
            </w:pPr>
            <w:r>
              <w:rPr>
                <w:rFonts w:ascii="Arial" w:hAnsi="Arial" w:cs="Arial"/>
                <w:sz w:val="24"/>
                <w:szCs w:val="24"/>
              </w:rPr>
              <w:t>No</w:t>
            </w:r>
          </w:p>
        </w:tc>
        <w:tc>
          <w:tcPr>
            <w:tcW w:w="1368" w:type="dxa"/>
          </w:tcPr>
          <w:p w:rsidR="007F1589" w:rsidRDefault="0036727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367275" w:rsidP="00DC5BB5">
            <w:pPr>
              <w:jc w:val="center"/>
              <w:rPr>
                <w:rFonts w:ascii="Arial" w:hAnsi="Arial" w:cs="Arial"/>
                <w:sz w:val="24"/>
                <w:szCs w:val="24"/>
              </w:rPr>
            </w:pPr>
            <w:r>
              <w:rPr>
                <w:rFonts w:ascii="Arial" w:hAnsi="Arial" w:cs="Arial"/>
                <w:sz w:val="24"/>
                <w:szCs w:val="24"/>
              </w:rPr>
              <w:t>No</w:t>
            </w:r>
          </w:p>
        </w:tc>
        <w:tc>
          <w:tcPr>
            <w:tcW w:w="1368" w:type="dxa"/>
          </w:tcPr>
          <w:p w:rsidR="007F1589" w:rsidRPr="00D506A0" w:rsidRDefault="00367275" w:rsidP="00DC5BB5">
            <w:pPr>
              <w:jc w:val="center"/>
              <w:rPr>
                <w:rFonts w:ascii="Arial" w:hAnsi="Arial" w:cs="Arial"/>
                <w:color w:val="FF0000"/>
                <w:sz w:val="24"/>
                <w:szCs w:val="24"/>
              </w:rPr>
            </w:pPr>
            <w:r>
              <w:rPr>
                <w:rFonts w:ascii="Arial" w:hAnsi="Arial" w:cs="Arial"/>
                <w:color w:val="FF0000"/>
                <w:sz w:val="24"/>
                <w:szCs w:val="24"/>
              </w:rPr>
              <w:t>Yes</w:t>
            </w:r>
          </w:p>
        </w:tc>
      </w:tr>
    </w:tbl>
    <w:p w:rsidR="007F1589" w:rsidRDefault="007F1589">
      <w:pPr>
        <w:rPr>
          <w:rFonts w:ascii="Arial" w:hAnsi="Arial" w:cs="Arial"/>
          <w:sz w:val="24"/>
          <w:szCs w:val="24"/>
        </w:rPr>
      </w:pPr>
    </w:p>
    <w:p w:rsidR="00DB7694" w:rsidRPr="00DD2C85" w:rsidRDefault="00957F54">
      <w:pPr>
        <w:rPr>
          <w:rFonts w:ascii="Arial" w:hAnsi="Arial" w:cs="Arial"/>
          <w:sz w:val="24"/>
          <w:szCs w:val="24"/>
          <w:u w:val="single"/>
        </w:rPr>
      </w:pPr>
      <w:r w:rsidRPr="00DD2C85">
        <w:rPr>
          <w:rFonts w:ascii="Arial" w:hAnsi="Arial" w:cs="Arial"/>
          <w:sz w:val="24"/>
          <w:szCs w:val="24"/>
          <w:u w:val="single"/>
        </w:rPr>
        <w:lastRenderedPageBreak/>
        <w:t>From the above comparison chart, one can see we have produced a product i.e. “TBRT Plist Navigator” that is quite valuable to the Forensic community using the Open Source community, using what we learned in our course and our creativity.</w:t>
      </w:r>
    </w:p>
    <w:p w:rsidR="003A11AF" w:rsidRDefault="003A11AF" w:rsidP="00FE1F7A">
      <w:pPr>
        <w:pStyle w:val="Heading1"/>
        <w:rPr>
          <w:sz w:val="40"/>
          <w:szCs w:val="40"/>
        </w:rPr>
      </w:pPr>
      <w:r>
        <w:rPr>
          <w:sz w:val="40"/>
          <w:szCs w:val="40"/>
        </w:rPr>
        <w:t>Licensing</w:t>
      </w:r>
    </w:p>
    <w:p w:rsidR="003A11AF" w:rsidRPr="003A11AF" w:rsidRDefault="003A11AF" w:rsidP="003A11AF">
      <w:pPr>
        <w:rPr>
          <w:rFonts w:ascii="Arial" w:hAnsi="Arial" w:cs="Arial"/>
          <w:sz w:val="24"/>
          <w:szCs w:val="24"/>
        </w:rPr>
      </w:pPr>
      <w:r w:rsidRPr="003A11AF">
        <w:rPr>
          <w:rFonts w:ascii="Arial" w:hAnsi="Arial" w:cs="Arial"/>
          <w:sz w:val="24"/>
          <w:szCs w:val="24"/>
        </w:rPr>
        <w:t xml:space="preserve">As we are </w:t>
      </w:r>
      <w:r>
        <w:rPr>
          <w:rFonts w:ascii="Arial" w:hAnsi="Arial" w:cs="Arial"/>
          <w:sz w:val="24"/>
          <w:szCs w:val="24"/>
        </w:rPr>
        <w:t>not legal exper</w:t>
      </w:r>
      <w:r w:rsidR="004D6E0C">
        <w:rPr>
          <w:rFonts w:ascii="Arial" w:hAnsi="Arial" w:cs="Arial"/>
          <w:sz w:val="24"/>
          <w:szCs w:val="24"/>
        </w:rPr>
        <w:t>ts in software licensing issues.  W</w:t>
      </w:r>
      <w:r>
        <w:rPr>
          <w:rFonts w:ascii="Arial" w:hAnsi="Arial" w:cs="Arial"/>
          <w:sz w:val="24"/>
          <w:szCs w:val="24"/>
        </w:rPr>
        <w:t xml:space="preserve">e did the due diligence </w:t>
      </w:r>
      <w:r w:rsidR="004D6E0C">
        <w:rPr>
          <w:rFonts w:ascii="Arial" w:hAnsi="Arial" w:cs="Arial"/>
          <w:sz w:val="24"/>
          <w:szCs w:val="24"/>
        </w:rPr>
        <w:t xml:space="preserve">on licensing </w:t>
      </w:r>
      <w:r>
        <w:rPr>
          <w:rFonts w:ascii="Arial" w:hAnsi="Arial" w:cs="Arial"/>
          <w:sz w:val="24"/>
          <w:szCs w:val="24"/>
        </w:rPr>
        <w:t xml:space="preserve">to the best of our knowledge.  We noticed the Java plist property library </w:t>
      </w:r>
      <w:hyperlink r:id="rId14" w:history="1">
        <w:r w:rsidRPr="002D5FA8">
          <w:rPr>
            <w:rStyle w:val="Hyperlink"/>
            <w:rFonts w:ascii="Arial" w:hAnsi="Arial" w:cs="Arial"/>
            <w:sz w:val="24"/>
            <w:szCs w:val="24"/>
          </w:rPr>
          <w:t>http://code.google.com/p/plist/</w:t>
        </w:r>
      </w:hyperlink>
      <w:r>
        <w:t xml:space="preserve"> </w:t>
      </w:r>
      <w:r w:rsidRPr="003A11AF">
        <w:rPr>
          <w:rFonts w:ascii="Arial" w:hAnsi="Arial" w:cs="Arial"/>
          <w:sz w:val="24"/>
          <w:szCs w:val="24"/>
        </w:rPr>
        <w:t xml:space="preserve">is of </w:t>
      </w:r>
      <w:r>
        <w:rPr>
          <w:rFonts w:ascii="Arial" w:hAnsi="Arial" w:cs="Arial"/>
          <w:sz w:val="24"/>
          <w:szCs w:val="24"/>
        </w:rPr>
        <w:t>MIT license (</w:t>
      </w:r>
      <w:hyperlink r:id="rId15" w:history="1">
        <w:r w:rsidRPr="00E01FEA">
          <w:rPr>
            <w:rStyle w:val="Hyperlink"/>
            <w:rFonts w:ascii="Arial" w:hAnsi="Arial" w:cs="Arial"/>
            <w:sz w:val="24"/>
            <w:szCs w:val="24"/>
          </w:rPr>
          <w:t>http://www.opensource.org/licenses/mit-license.php</w:t>
        </w:r>
      </w:hyperlink>
      <w:r>
        <w:rPr>
          <w:rFonts w:ascii="Arial" w:hAnsi="Arial" w:cs="Arial"/>
          <w:sz w:val="24"/>
          <w:szCs w:val="24"/>
        </w:rPr>
        <w:t>) , and Apache PdfBox is of Apache license (</w:t>
      </w:r>
      <w:hyperlink r:id="rId16" w:history="1">
        <w:r w:rsidRPr="003A11AF">
          <w:rPr>
            <w:rStyle w:val="Hyperlink"/>
            <w:rFonts w:ascii="Arial" w:hAnsi="Arial" w:cs="Arial"/>
            <w:sz w:val="24"/>
            <w:szCs w:val="24"/>
          </w:rPr>
          <w:t>http://www.apache.org/licenses/LICENSE-2.0</w:t>
        </w:r>
      </w:hyperlink>
      <w:r>
        <w:rPr>
          <w:rFonts w:ascii="Arial" w:hAnsi="Arial" w:cs="Arial"/>
          <w:color w:val="1F497D"/>
          <w:sz w:val="24"/>
          <w:szCs w:val="24"/>
        </w:rPr>
        <w:t>)</w:t>
      </w:r>
      <w:r w:rsidRPr="003A11AF">
        <w:rPr>
          <w:rFonts w:ascii="Arial" w:hAnsi="Arial" w:cs="Arial"/>
          <w:sz w:val="24"/>
          <w:szCs w:val="24"/>
        </w:rPr>
        <w:t>.</w:t>
      </w:r>
      <w:r>
        <w:rPr>
          <w:rFonts w:ascii="Arial" w:hAnsi="Arial" w:cs="Arial"/>
          <w:sz w:val="24"/>
          <w:szCs w:val="24"/>
        </w:rPr>
        <w:t xml:space="preserve">  </w:t>
      </w:r>
      <w:r w:rsidR="000039CC">
        <w:rPr>
          <w:rFonts w:ascii="Arial" w:hAnsi="Arial" w:cs="Arial"/>
          <w:sz w:val="24"/>
          <w:szCs w:val="24"/>
        </w:rPr>
        <w:t xml:space="preserve">This project was implemented as NYU-POLY CS6963 course work for academic purposes.  </w:t>
      </w:r>
      <w:r>
        <w:rPr>
          <w:rFonts w:ascii="Arial" w:hAnsi="Arial" w:cs="Arial"/>
          <w:sz w:val="24"/>
          <w:szCs w:val="24"/>
        </w:rPr>
        <w:t>The code we published itself is open source and free.  Beyond that we leave the usage licensing responsibility to the end user as we are not legal experts in software licensing.</w:t>
      </w:r>
      <w:r w:rsidR="000039CC">
        <w:rPr>
          <w:rFonts w:ascii="Arial" w:hAnsi="Arial" w:cs="Arial"/>
          <w:sz w:val="24"/>
          <w:szCs w:val="24"/>
        </w:rPr>
        <w:t xml:space="preserve">  </w:t>
      </w:r>
    </w:p>
    <w:p w:rsidR="00FE1F7A" w:rsidRPr="00FE1F7A" w:rsidRDefault="00FE1F7A" w:rsidP="00FE1F7A">
      <w:pPr>
        <w:pStyle w:val="Heading1"/>
        <w:rPr>
          <w:sz w:val="40"/>
          <w:szCs w:val="40"/>
        </w:rPr>
      </w:pPr>
      <w:r w:rsidRPr="00FE1F7A">
        <w:rPr>
          <w:sz w:val="40"/>
          <w:szCs w:val="40"/>
        </w:rPr>
        <w:t>Conclusion</w:t>
      </w:r>
    </w:p>
    <w:p w:rsidR="00FE1F7A" w:rsidRDefault="00FE1F7A">
      <w:pPr>
        <w:rPr>
          <w:rFonts w:ascii="Arial" w:hAnsi="Arial" w:cs="Arial"/>
          <w:sz w:val="24"/>
          <w:szCs w:val="24"/>
        </w:rPr>
      </w:pPr>
      <w:r>
        <w:rPr>
          <w:rFonts w:ascii="Arial" w:hAnsi="Arial" w:cs="Arial"/>
          <w:sz w:val="24"/>
          <w:szCs w:val="24"/>
        </w:rPr>
        <w:t>In the beginning of the project we had too many unknowns.  We had no Mac expertise and 75% of the group had no Java expertise.</w:t>
      </w:r>
      <w:r w:rsidR="00E07522">
        <w:rPr>
          <w:rFonts w:ascii="Arial" w:hAnsi="Arial" w:cs="Arial"/>
          <w:sz w:val="24"/>
          <w:szCs w:val="24"/>
        </w:rPr>
        <w:t xml:space="preserve">  We had to learn about plist, Java, and apply the concepts we learned in the class to this project.  Above all, we wanted to do our best so that our product is used in daily practice.  We did all we could and at the end of our coding phase, we think the product is in a shape that a Forensic Investigator can use on multiple platforms in working with plist.</w:t>
      </w:r>
    </w:p>
    <w:p w:rsidR="00E07522" w:rsidRDefault="00E07522">
      <w:pPr>
        <w:rPr>
          <w:rFonts w:ascii="Arial" w:hAnsi="Arial" w:cs="Arial"/>
          <w:sz w:val="24"/>
          <w:szCs w:val="24"/>
        </w:rPr>
      </w:pPr>
      <w:r>
        <w:rPr>
          <w:rFonts w:ascii="Arial" w:hAnsi="Arial" w:cs="Arial"/>
          <w:sz w:val="24"/>
          <w:szCs w:val="24"/>
        </w:rPr>
        <w:t xml:space="preserve">We have provided an </w:t>
      </w:r>
      <w:r w:rsidR="00791852">
        <w:rPr>
          <w:rFonts w:ascii="Arial" w:hAnsi="Arial" w:cs="Arial"/>
          <w:sz w:val="24"/>
          <w:szCs w:val="24"/>
        </w:rPr>
        <w:t xml:space="preserve">Open Source plist reader tool, which is an </w:t>
      </w:r>
      <w:r>
        <w:rPr>
          <w:rFonts w:ascii="Arial" w:hAnsi="Arial" w:cs="Arial"/>
          <w:sz w:val="24"/>
          <w:szCs w:val="24"/>
        </w:rPr>
        <w:t xml:space="preserve">alternative as New York </w:t>
      </w:r>
      <w:r w:rsidR="00845EB8">
        <w:rPr>
          <w:rFonts w:ascii="Arial" w:hAnsi="Arial" w:cs="Arial"/>
          <w:sz w:val="24"/>
          <w:szCs w:val="24"/>
        </w:rPr>
        <w:t xml:space="preserve">State </w:t>
      </w:r>
      <w:r>
        <w:rPr>
          <w:rFonts w:ascii="Arial" w:hAnsi="Arial" w:cs="Arial"/>
          <w:sz w:val="24"/>
          <w:szCs w:val="24"/>
        </w:rPr>
        <w:t>Police department desired</w:t>
      </w:r>
      <w:r w:rsidR="00791852">
        <w:rPr>
          <w:rFonts w:ascii="Arial" w:hAnsi="Arial" w:cs="Arial"/>
          <w:sz w:val="24"/>
          <w:szCs w:val="24"/>
        </w:rPr>
        <w:t>,</w:t>
      </w:r>
      <w:r>
        <w:rPr>
          <w:rFonts w:ascii="Arial" w:hAnsi="Arial" w:cs="Arial"/>
          <w:sz w:val="24"/>
          <w:szCs w:val="24"/>
        </w:rPr>
        <w:t xml:space="preserve"> to expensive plist Forensic products available.</w:t>
      </w:r>
    </w:p>
    <w:p w:rsidR="00801CFA" w:rsidRPr="00141A5E" w:rsidRDefault="00801CFA">
      <w:pPr>
        <w:rPr>
          <w:rFonts w:ascii="Arial" w:hAnsi="Arial" w:cs="Arial"/>
          <w:sz w:val="24"/>
          <w:szCs w:val="24"/>
        </w:rPr>
      </w:pPr>
    </w:p>
    <w:sectPr w:rsidR="00801CFA" w:rsidRPr="00141A5E" w:rsidSect="003D59F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55BB" w:rsidRDefault="00ED55BB" w:rsidP="00DB7694">
      <w:pPr>
        <w:spacing w:after="0" w:line="240" w:lineRule="auto"/>
      </w:pPr>
      <w:r>
        <w:separator/>
      </w:r>
    </w:p>
  </w:endnote>
  <w:endnote w:type="continuationSeparator" w:id="0">
    <w:p w:rsidR="00ED55BB" w:rsidRDefault="00ED55BB" w:rsidP="00DB76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55BB" w:rsidRDefault="00ED55BB" w:rsidP="00DB7694">
      <w:pPr>
        <w:spacing w:after="0" w:line="240" w:lineRule="auto"/>
      </w:pPr>
      <w:r>
        <w:separator/>
      </w:r>
    </w:p>
  </w:footnote>
  <w:footnote w:type="continuationSeparator" w:id="0">
    <w:p w:rsidR="00ED55BB" w:rsidRDefault="00ED55BB" w:rsidP="00DB76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A5E2B"/>
    <w:multiLevelType w:val="hybridMultilevel"/>
    <w:tmpl w:val="C89CAB72"/>
    <w:lvl w:ilvl="0" w:tplc="2C226652">
      <w:numFmt w:val="bullet"/>
      <w:lvlText w:val="-"/>
      <w:lvlJc w:val="left"/>
      <w:pPr>
        <w:ind w:left="405" w:hanging="360"/>
      </w:pPr>
      <w:rPr>
        <w:rFonts w:ascii="Arial" w:eastAsiaTheme="minorHAnsi"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5"/>
  <w:defaultTabStop w:val="720"/>
  <w:characterSpacingControl w:val="doNotCompress"/>
  <w:footnotePr>
    <w:footnote w:id="-1"/>
    <w:footnote w:id="0"/>
  </w:footnotePr>
  <w:endnotePr>
    <w:endnote w:id="-1"/>
    <w:endnote w:id="0"/>
  </w:endnotePr>
  <w:compat>
    <w:useFELayout/>
  </w:compat>
  <w:rsids>
    <w:rsidRoot w:val="00F47E7F"/>
    <w:rsid w:val="000039CC"/>
    <w:rsid w:val="000232CF"/>
    <w:rsid w:val="00046BA4"/>
    <w:rsid w:val="000774AF"/>
    <w:rsid w:val="000A492D"/>
    <w:rsid w:val="000B0B34"/>
    <w:rsid w:val="000C3941"/>
    <w:rsid w:val="00100730"/>
    <w:rsid w:val="00125EC5"/>
    <w:rsid w:val="00141A5E"/>
    <w:rsid w:val="001475C0"/>
    <w:rsid w:val="00163899"/>
    <w:rsid w:val="00186835"/>
    <w:rsid w:val="001A5564"/>
    <w:rsid w:val="001B6DD3"/>
    <w:rsid w:val="001C05DF"/>
    <w:rsid w:val="001E1414"/>
    <w:rsid w:val="001F6855"/>
    <w:rsid w:val="002128E4"/>
    <w:rsid w:val="00215D38"/>
    <w:rsid w:val="002234E4"/>
    <w:rsid w:val="00234A25"/>
    <w:rsid w:val="0023563A"/>
    <w:rsid w:val="002527EA"/>
    <w:rsid w:val="0026056B"/>
    <w:rsid w:val="00276112"/>
    <w:rsid w:val="002C312A"/>
    <w:rsid w:val="002D73EC"/>
    <w:rsid w:val="003254EA"/>
    <w:rsid w:val="0034131C"/>
    <w:rsid w:val="00367275"/>
    <w:rsid w:val="003A0911"/>
    <w:rsid w:val="003A11AF"/>
    <w:rsid w:val="003C390A"/>
    <w:rsid w:val="003D0855"/>
    <w:rsid w:val="003D59FC"/>
    <w:rsid w:val="00423F44"/>
    <w:rsid w:val="00435540"/>
    <w:rsid w:val="00496473"/>
    <w:rsid w:val="004C1B1E"/>
    <w:rsid w:val="004D12BD"/>
    <w:rsid w:val="004D1CE2"/>
    <w:rsid w:val="004D6E0C"/>
    <w:rsid w:val="005004C1"/>
    <w:rsid w:val="00501008"/>
    <w:rsid w:val="005171C1"/>
    <w:rsid w:val="00576316"/>
    <w:rsid w:val="00586FCE"/>
    <w:rsid w:val="00590385"/>
    <w:rsid w:val="005A28AE"/>
    <w:rsid w:val="005A7867"/>
    <w:rsid w:val="005C5246"/>
    <w:rsid w:val="005F5653"/>
    <w:rsid w:val="00615665"/>
    <w:rsid w:val="00620CCB"/>
    <w:rsid w:val="006426B3"/>
    <w:rsid w:val="00644AFF"/>
    <w:rsid w:val="00652E2B"/>
    <w:rsid w:val="00662F59"/>
    <w:rsid w:val="0067235E"/>
    <w:rsid w:val="006A43A0"/>
    <w:rsid w:val="006C3DB3"/>
    <w:rsid w:val="006D2AD7"/>
    <w:rsid w:val="006F3150"/>
    <w:rsid w:val="006F3B20"/>
    <w:rsid w:val="0071693B"/>
    <w:rsid w:val="007742D4"/>
    <w:rsid w:val="00791852"/>
    <w:rsid w:val="007C1108"/>
    <w:rsid w:val="007E72C5"/>
    <w:rsid w:val="007F1589"/>
    <w:rsid w:val="00800CE5"/>
    <w:rsid w:val="00801CFA"/>
    <w:rsid w:val="008054FB"/>
    <w:rsid w:val="00825EC4"/>
    <w:rsid w:val="00845EB8"/>
    <w:rsid w:val="008B7D91"/>
    <w:rsid w:val="00957F54"/>
    <w:rsid w:val="009C3A98"/>
    <w:rsid w:val="009E2C07"/>
    <w:rsid w:val="00A936BF"/>
    <w:rsid w:val="00AA78E0"/>
    <w:rsid w:val="00AA7EF1"/>
    <w:rsid w:val="00AC03FD"/>
    <w:rsid w:val="00AF378F"/>
    <w:rsid w:val="00B10DAF"/>
    <w:rsid w:val="00B406FF"/>
    <w:rsid w:val="00B626F0"/>
    <w:rsid w:val="00B97CB9"/>
    <w:rsid w:val="00BB12DA"/>
    <w:rsid w:val="00BC46E8"/>
    <w:rsid w:val="00C04944"/>
    <w:rsid w:val="00C374F0"/>
    <w:rsid w:val="00C50D31"/>
    <w:rsid w:val="00C6578B"/>
    <w:rsid w:val="00C71DAF"/>
    <w:rsid w:val="00C816B0"/>
    <w:rsid w:val="00CB1B40"/>
    <w:rsid w:val="00CC01CE"/>
    <w:rsid w:val="00CD0E8C"/>
    <w:rsid w:val="00CF4D35"/>
    <w:rsid w:val="00D029DD"/>
    <w:rsid w:val="00D1540E"/>
    <w:rsid w:val="00D506A0"/>
    <w:rsid w:val="00DB7694"/>
    <w:rsid w:val="00DC5BB5"/>
    <w:rsid w:val="00DD2C85"/>
    <w:rsid w:val="00E07522"/>
    <w:rsid w:val="00E2037A"/>
    <w:rsid w:val="00E2088B"/>
    <w:rsid w:val="00E61B0D"/>
    <w:rsid w:val="00E719F9"/>
    <w:rsid w:val="00EA3D40"/>
    <w:rsid w:val="00EB0892"/>
    <w:rsid w:val="00ED55BB"/>
    <w:rsid w:val="00F4441B"/>
    <w:rsid w:val="00F47E7F"/>
    <w:rsid w:val="00F84F20"/>
    <w:rsid w:val="00F90981"/>
    <w:rsid w:val="00F92C52"/>
    <w:rsid w:val="00FA47FA"/>
    <w:rsid w:val="00FD0759"/>
    <w:rsid w:val="00FD7B2F"/>
    <w:rsid w:val="00FE1F7A"/>
    <w:rsid w:val="00FE44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EC4"/>
  </w:style>
  <w:style w:type="paragraph" w:styleId="Heading1">
    <w:name w:val="heading 1"/>
    <w:basedOn w:val="Normal"/>
    <w:next w:val="Normal"/>
    <w:link w:val="Heading1Char"/>
    <w:uiPriority w:val="9"/>
    <w:qFormat/>
    <w:rsid w:val="00147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E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E7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475C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41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A5E"/>
    <w:rPr>
      <w:rFonts w:ascii="Tahoma" w:hAnsi="Tahoma" w:cs="Tahoma"/>
      <w:sz w:val="16"/>
      <w:szCs w:val="16"/>
    </w:rPr>
  </w:style>
  <w:style w:type="character" w:styleId="Hyperlink">
    <w:name w:val="Hyperlink"/>
    <w:basedOn w:val="DefaultParagraphFont"/>
    <w:uiPriority w:val="99"/>
    <w:unhideWhenUsed/>
    <w:rsid w:val="00276112"/>
    <w:rPr>
      <w:color w:val="0000FF" w:themeColor="hyperlink"/>
      <w:u w:val="single"/>
    </w:rPr>
  </w:style>
  <w:style w:type="table" w:styleId="TableGrid">
    <w:name w:val="Table Grid"/>
    <w:basedOn w:val="TableNormal"/>
    <w:uiPriority w:val="59"/>
    <w:rsid w:val="007F15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7EF1"/>
    <w:pPr>
      <w:ind w:left="720"/>
      <w:contextualSpacing/>
    </w:pPr>
  </w:style>
  <w:style w:type="character" w:styleId="CommentReference">
    <w:name w:val="annotation reference"/>
    <w:basedOn w:val="DefaultParagraphFont"/>
    <w:uiPriority w:val="99"/>
    <w:semiHidden/>
    <w:unhideWhenUsed/>
    <w:rsid w:val="00423F44"/>
    <w:rPr>
      <w:sz w:val="16"/>
      <w:szCs w:val="16"/>
    </w:rPr>
  </w:style>
  <w:style w:type="paragraph" w:styleId="CommentText">
    <w:name w:val="annotation text"/>
    <w:basedOn w:val="Normal"/>
    <w:link w:val="CommentTextChar"/>
    <w:uiPriority w:val="99"/>
    <w:semiHidden/>
    <w:unhideWhenUsed/>
    <w:rsid w:val="00423F44"/>
    <w:pPr>
      <w:spacing w:line="240" w:lineRule="auto"/>
    </w:pPr>
    <w:rPr>
      <w:sz w:val="20"/>
      <w:szCs w:val="20"/>
    </w:rPr>
  </w:style>
  <w:style w:type="character" w:customStyle="1" w:styleId="CommentTextChar">
    <w:name w:val="Comment Text Char"/>
    <w:basedOn w:val="DefaultParagraphFont"/>
    <w:link w:val="CommentText"/>
    <w:uiPriority w:val="99"/>
    <w:semiHidden/>
    <w:rsid w:val="00423F44"/>
    <w:rPr>
      <w:sz w:val="20"/>
      <w:szCs w:val="20"/>
    </w:rPr>
  </w:style>
  <w:style w:type="paragraph" w:styleId="CommentSubject">
    <w:name w:val="annotation subject"/>
    <w:basedOn w:val="CommentText"/>
    <w:next w:val="CommentText"/>
    <w:link w:val="CommentSubjectChar"/>
    <w:uiPriority w:val="99"/>
    <w:semiHidden/>
    <w:unhideWhenUsed/>
    <w:rsid w:val="00423F44"/>
    <w:rPr>
      <w:b/>
      <w:bCs/>
    </w:rPr>
  </w:style>
  <w:style w:type="character" w:customStyle="1" w:styleId="CommentSubjectChar">
    <w:name w:val="Comment Subject Char"/>
    <w:basedOn w:val="CommentTextChar"/>
    <w:link w:val="CommentSubject"/>
    <w:uiPriority w:val="99"/>
    <w:semiHidden/>
    <w:rsid w:val="00423F44"/>
    <w:rPr>
      <w:b/>
      <w:bCs/>
      <w:sz w:val="20"/>
      <w:szCs w:val="20"/>
    </w:rPr>
  </w:style>
  <w:style w:type="paragraph" w:styleId="Header">
    <w:name w:val="header"/>
    <w:basedOn w:val="Normal"/>
    <w:link w:val="HeaderChar"/>
    <w:uiPriority w:val="99"/>
    <w:semiHidden/>
    <w:unhideWhenUsed/>
    <w:rsid w:val="00DB76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7694"/>
  </w:style>
  <w:style w:type="paragraph" w:styleId="Footer">
    <w:name w:val="footer"/>
    <w:basedOn w:val="Normal"/>
    <w:link w:val="FooterChar"/>
    <w:uiPriority w:val="99"/>
    <w:semiHidden/>
    <w:unhideWhenUsed/>
    <w:rsid w:val="00DB76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76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7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7E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7E7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475C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41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A5E"/>
    <w:rPr>
      <w:rFonts w:ascii="Tahoma" w:hAnsi="Tahoma" w:cs="Tahoma"/>
      <w:sz w:val="16"/>
      <w:szCs w:val="16"/>
    </w:rPr>
  </w:style>
  <w:style w:type="character" w:styleId="Hyperlink">
    <w:name w:val="Hyperlink"/>
    <w:basedOn w:val="DefaultParagraphFont"/>
    <w:uiPriority w:val="99"/>
    <w:unhideWhenUsed/>
    <w:rsid w:val="00276112"/>
    <w:rPr>
      <w:color w:val="0000FF" w:themeColor="hyperlink"/>
      <w:u w:val="single"/>
    </w:rPr>
  </w:style>
  <w:style w:type="table" w:styleId="TableGrid">
    <w:name w:val="Table Grid"/>
    <w:basedOn w:val="TableNormal"/>
    <w:uiPriority w:val="59"/>
    <w:rsid w:val="007F15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7EF1"/>
    <w:pPr>
      <w:ind w:left="720"/>
      <w:contextualSpacing/>
    </w:pPr>
  </w:style>
  <w:style w:type="character" w:styleId="CommentReference">
    <w:name w:val="annotation reference"/>
    <w:basedOn w:val="DefaultParagraphFont"/>
    <w:uiPriority w:val="99"/>
    <w:semiHidden/>
    <w:unhideWhenUsed/>
    <w:rsid w:val="00423F44"/>
    <w:rPr>
      <w:sz w:val="16"/>
      <w:szCs w:val="16"/>
    </w:rPr>
  </w:style>
  <w:style w:type="paragraph" w:styleId="CommentText">
    <w:name w:val="annotation text"/>
    <w:basedOn w:val="Normal"/>
    <w:link w:val="CommentTextChar"/>
    <w:uiPriority w:val="99"/>
    <w:semiHidden/>
    <w:unhideWhenUsed/>
    <w:rsid w:val="00423F44"/>
    <w:pPr>
      <w:spacing w:line="240" w:lineRule="auto"/>
    </w:pPr>
    <w:rPr>
      <w:sz w:val="20"/>
      <w:szCs w:val="20"/>
    </w:rPr>
  </w:style>
  <w:style w:type="character" w:customStyle="1" w:styleId="CommentTextChar">
    <w:name w:val="Comment Text Char"/>
    <w:basedOn w:val="DefaultParagraphFont"/>
    <w:link w:val="CommentText"/>
    <w:uiPriority w:val="99"/>
    <w:semiHidden/>
    <w:rsid w:val="00423F44"/>
    <w:rPr>
      <w:sz w:val="20"/>
      <w:szCs w:val="20"/>
    </w:rPr>
  </w:style>
  <w:style w:type="paragraph" w:styleId="CommentSubject">
    <w:name w:val="annotation subject"/>
    <w:basedOn w:val="CommentText"/>
    <w:next w:val="CommentText"/>
    <w:link w:val="CommentSubjectChar"/>
    <w:uiPriority w:val="99"/>
    <w:semiHidden/>
    <w:unhideWhenUsed/>
    <w:rsid w:val="00423F44"/>
    <w:rPr>
      <w:b/>
      <w:bCs/>
    </w:rPr>
  </w:style>
  <w:style w:type="character" w:customStyle="1" w:styleId="CommentSubjectChar">
    <w:name w:val="Comment Subject Char"/>
    <w:basedOn w:val="CommentTextChar"/>
    <w:link w:val="CommentSubject"/>
    <w:uiPriority w:val="99"/>
    <w:semiHidden/>
    <w:rsid w:val="00423F44"/>
    <w:rPr>
      <w:b/>
      <w:bCs/>
      <w:sz w:val="20"/>
      <w:szCs w:val="20"/>
    </w:rPr>
  </w:style>
</w:styles>
</file>

<file path=word/webSettings.xml><?xml version="1.0" encoding="utf-8"?>
<w:webSettings xmlns:r="http://schemas.openxmlformats.org/officeDocument/2006/relationships" xmlns:w="http://schemas.openxmlformats.org/wordprocessingml/2006/main">
  <w:divs>
    <w:div w:id="108445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ode.google.com/p/pli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pache.org/licenses/LICENSE-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www.opensource.org/licenses/mit-license.php" TargetMode="External"/><Relationship Id="rId10" Type="http://schemas.openxmlformats.org/officeDocument/2006/relationships/hyperlink" Target="http://code.google.com/p/plist/"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opensource.apple.com/source/CF/CF-476.15/CFPropertyList.c" TargetMode="External"/><Relationship Id="rId14" Type="http://schemas.openxmlformats.org/officeDocument/2006/relationships/hyperlink" Target="http://code.google.com/p/p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1837</Words>
  <Characters>10474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rjagannathan</dc:creator>
  <cp:lastModifiedBy>rjagannathan</cp:lastModifiedBy>
  <cp:revision>10</cp:revision>
  <dcterms:created xsi:type="dcterms:W3CDTF">2012-04-24T14:55:00Z</dcterms:created>
  <dcterms:modified xsi:type="dcterms:W3CDTF">2012-04-24T21:51:00Z</dcterms:modified>
</cp:coreProperties>
</file>